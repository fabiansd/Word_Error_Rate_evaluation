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837" w:rsidRDefault="00FB4837">
      <w:pPr>
        <w:rPr>
          <w:rFonts w:ascii="Arial" w:hAnsi="Arial" w:cs="Arial"/>
          <w:b/>
          <w:sz w:val="32"/>
          <w:lang w:val="en-GB"/>
        </w:rPr>
      </w:pPr>
    </w:p>
    <w:p w:rsidR="00FB4837" w:rsidRDefault="00FB4837">
      <w:pPr>
        <w:rPr>
          <w:rFonts w:ascii="Arial" w:hAnsi="Arial" w:cs="Arial"/>
          <w:b/>
          <w:sz w:val="32"/>
          <w:lang w:val="en-GB"/>
        </w:rPr>
      </w:pPr>
    </w:p>
    <w:p w:rsidR="00FB4837" w:rsidRDefault="00FB4837">
      <w:pPr>
        <w:rPr>
          <w:rFonts w:ascii="Arial" w:hAnsi="Arial" w:cs="Arial"/>
          <w:b/>
          <w:sz w:val="32"/>
          <w:lang w:val="en-GB"/>
        </w:rPr>
      </w:pPr>
    </w:p>
    <w:p w:rsidR="00FB4837" w:rsidRDefault="00FB4837">
      <w:pPr>
        <w:rPr>
          <w:rFonts w:ascii="Arial" w:hAnsi="Arial" w:cs="Arial"/>
          <w:b/>
          <w:sz w:val="32"/>
          <w:lang w:val="en-GB"/>
        </w:rPr>
      </w:pPr>
    </w:p>
    <w:p w:rsidR="00AE1005" w:rsidRDefault="00AE1005">
      <w:pPr>
        <w:rPr>
          <w:rFonts w:ascii="Arial" w:hAnsi="Arial" w:cs="Arial"/>
          <w:b/>
          <w:sz w:val="32"/>
          <w:lang w:val="en-GB"/>
        </w:rPr>
      </w:pPr>
    </w:p>
    <w:p w:rsidR="00665BA0" w:rsidRPr="00665BA0" w:rsidRDefault="00665BA0">
      <w:pPr>
        <w:rPr>
          <w:rFonts w:ascii="Arial" w:hAnsi="Arial" w:cs="Arial"/>
          <w:b/>
          <w:sz w:val="40"/>
          <w:lang w:val="sv-SE"/>
        </w:rPr>
      </w:pPr>
      <w:r w:rsidRPr="00665BA0">
        <w:rPr>
          <w:rFonts w:ascii="Arial" w:hAnsi="Arial" w:cs="Arial"/>
          <w:b/>
          <w:sz w:val="40"/>
          <w:lang w:val="sv-SE"/>
        </w:rPr>
        <w:t xml:space="preserve">SKRIPT FÖR ATT TESTA RÖST TILL TEXT FUNKTIONALITITET </w:t>
      </w:r>
    </w:p>
    <w:p w:rsidR="00654C5D" w:rsidRPr="00FB4837" w:rsidRDefault="00665BA0">
      <w:pPr>
        <w:rPr>
          <w:rFonts w:ascii="Arial" w:hAnsi="Arial" w:cs="Arial"/>
          <w:b/>
          <w:sz w:val="32"/>
          <w:lang w:val="en-GB"/>
        </w:rPr>
      </w:pPr>
      <w:proofErr w:type="spellStart"/>
      <w:r w:rsidRPr="00665BA0">
        <w:rPr>
          <w:rFonts w:ascii="Arial" w:hAnsi="Arial" w:cs="Arial"/>
          <w:sz w:val="32"/>
          <w:lang w:val="en-GB"/>
        </w:rPr>
        <w:t>Helt</w:t>
      </w:r>
      <w:proofErr w:type="spellEnd"/>
      <w:r w:rsidRPr="00665BA0">
        <w:rPr>
          <w:rFonts w:ascii="Arial" w:hAnsi="Arial" w:cs="Arial"/>
          <w:sz w:val="32"/>
          <w:lang w:val="en-GB"/>
        </w:rPr>
        <w:t xml:space="preserve"> </w:t>
      </w:r>
      <w:proofErr w:type="spellStart"/>
      <w:r w:rsidRPr="00665BA0">
        <w:rPr>
          <w:rFonts w:ascii="Arial" w:hAnsi="Arial" w:cs="Arial"/>
          <w:sz w:val="32"/>
          <w:lang w:val="en-GB"/>
        </w:rPr>
        <w:t>manuskript</w:t>
      </w:r>
      <w:proofErr w:type="spellEnd"/>
      <w:r w:rsidRPr="00665BA0">
        <w:rPr>
          <w:rFonts w:ascii="Arial" w:hAnsi="Arial" w:cs="Arial"/>
          <w:sz w:val="32"/>
          <w:lang w:val="en-GB"/>
        </w:rPr>
        <w:t xml:space="preserve"> (use case 2) + </w:t>
      </w:r>
      <w:proofErr w:type="spellStart"/>
      <w:r w:rsidRPr="00665BA0">
        <w:rPr>
          <w:rFonts w:ascii="Arial" w:hAnsi="Arial" w:cs="Arial"/>
          <w:sz w:val="32"/>
          <w:lang w:val="en-GB"/>
        </w:rPr>
        <w:t>sammanfattning</w:t>
      </w:r>
      <w:proofErr w:type="spellEnd"/>
      <w:r w:rsidRPr="00665BA0">
        <w:rPr>
          <w:rFonts w:ascii="Arial" w:hAnsi="Arial" w:cs="Arial"/>
          <w:sz w:val="32"/>
          <w:lang w:val="en-GB"/>
        </w:rPr>
        <w:t xml:space="preserve"> (use case 1)</w:t>
      </w:r>
      <w:r w:rsidRPr="00665BA0">
        <w:rPr>
          <w:rFonts w:ascii="Arial" w:hAnsi="Arial" w:cs="Arial"/>
          <w:b/>
          <w:sz w:val="40"/>
          <w:lang w:val="en-US"/>
        </w:rPr>
        <w:t xml:space="preserve"> </w:t>
      </w:r>
    </w:p>
    <w:p w:rsidR="003D20A7" w:rsidRPr="00784166" w:rsidRDefault="00FB4837">
      <w:pPr>
        <w:rPr>
          <w:rFonts w:ascii="Arial" w:hAnsi="Arial" w:cs="Arial"/>
          <w:lang w:val="sv-SE"/>
        </w:rPr>
      </w:pPr>
      <w:r w:rsidRPr="000714F4">
        <w:rPr>
          <w:rFonts w:ascii="Arial" w:hAnsi="Arial" w:cs="Arial"/>
          <w:b/>
          <w:u w:val="single"/>
          <w:lang w:val="sv-SE"/>
        </w:rPr>
        <w:br/>
      </w:r>
      <w:r w:rsidR="00B9339D" w:rsidRPr="00B9339D">
        <w:rPr>
          <w:rFonts w:ascii="Arial" w:hAnsi="Arial" w:cs="Arial"/>
          <w:b/>
          <w:lang w:val="sv-SE"/>
        </w:rPr>
        <w:t>Kund</w:t>
      </w:r>
      <w:r w:rsidR="00B9339D">
        <w:rPr>
          <w:rFonts w:ascii="Arial" w:hAnsi="Arial" w:cs="Arial"/>
          <w:b/>
          <w:lang w:val="sv-SE"/>
        </w:rPr>
        <w:t>en</w:t>
      </w:r>
      <w:r w:rsidR="00B9339D" w:rsidRPr="00B9339D">
        <w:rPr>
          <w:rFonts w:ascii="Arial" w:hAnsi="Arial" w:cs="Arial"/>
          <w:b/>
          <w:lang w:val="sv-SE"/>
        </w:rPr>
        <w:t xml:space="preserve">: </w:t>
      </w:r>
      <w:r w:rsidR="00B9339D" w:rsidRPr="00B9339D">
        <w:rPr>
          <w:rFonts w:ascii="Arial" w:hAnsi="Arial" w:cs="Arial"/>
          <w:lang w:val="sv-SE"/>
        </w:rPr>
        <w:t>Man, 35 år,</w:t>
      </w:r>
      <w:r w:rsidR="00B9339D" w:rsidRPr="00B9339D">
        <w:rPr>
          <w:rFonts w:ascii="Arial" w:hAnsi="Arial" w:cs="Arial"/>
          <w:b/>
          <w:lang w:val="sv-SE"/>
        </w:rPr>
        <w:t xml:space="preserve"> </w:t>
      </w:r>
      <w:r w:rsidR="00B9339D" w:rsidRPr="00B9339D">
        <w:rPr>
          <w:rFonts w:ascii="Arial" w:hAnsi="Arial" w:cs="Arial"/>
          <w:lang w:val="sv-SE"/>
        </w:rPr>
        <w:t xml:space="preserve">äger ett litet företag i vilket han är den enda ägaren. </w:t>
      </w:r>
      <w:r w:rsidR="00B9339D" w:rsidRPr="007C02CB">
        <w:rPr>
          <w:rFonts w:ascii="Arial" w:hAnsi="Arial" w:cs="Arial"/>
          <w:lang w:val="sv-SE"/>
        </w:rPr>
        <w:t xml:space="preserve">Han </w:t>
      </w:r>
      <w:r w:rsidR="007C02CB" w:rsidRPr="007C02CB">
        <w:rPr>
          <w:rFonts w:ascii="Arial" w:hAnsi="Arial" w:cs="Arial"/>
          <w:lang w:val="sv-SE"/>
        </w:rPr>
        <w:t xml:space="preserve">har varit en kund hos Nordea i tre år. </w:t>
      </w:r>
      <w:r w:rsidR="007C02CB" w:rsidRPr="000714F4">
        <w:rPr>
          <w:rFonts w:ascii="Arial" w:hAnsi="Arial" w:cs="Arial"/>
          <w:lang w:val="sv-SE"/>
        </w:rPr>
        <w:t>Tidigare asset manager var SEB. Portföljen idag är</w:t>
      </w:r>
      <w:r w:rsidR="005B2F2F" w:rsidRPr="000714F4">
        <w:rPr>
          <w:rFonts w:ascii="Arial" w:hAnsi="Arial" w:cs="Arial"/>
          <w:lang w:val="sv-SE"/>
        </w:rPr>
        <w:t xml:space="preserve"> på 1,8 miljoner euro. 70% I Aktiva 50, 15% I Nordea Global Stable Equity Fund, 15% I Nordea Global Real Estate. </w:t>
      </w:r>
      <w:r w:rsidR="005B2F2F" w:rsidRPr="00145996">
        <w:rPr>
          <w:rFonts w:ascii="Arial" w:hAnsi="Arial" w:cs="Arial"/>
          <w:lang w:val="sv-SE"/>
        </w:rPr>
        <w:t>Därtill</w:t>
      </w:r>
      <w:r w:rsidR="008E0F35" w:rsidRPr="00145996">
        <w:rPr>
          <w:rFonts w:ascii="Arial" w:hAnsi="Arial" w:cs="Arial"/>
          <w:lang w:val="sv-SE"/>
        </w:rPr>
        <w:t xml:space="preserve"> så äger man</w:t>
      </w:r>
      <w:r w:rsidR="00784166">
        <w:rPr>
          <w:rFonts w:ascii="Arial" w:hAnsi="Arial" w:cs="Arial"/>
          <w:lang w:val="sv-SE"/>
        </w:rPr>
        <w:t>n</w:t>
      </w:r>
      <w:r w:rsidR="008E0F35" w:rsidRPr="00145996">
        <w:rPr>
          <w:rFonts w:ascii="Arial" w:hAnsi="Arial" w:cs="Arial"/>
          <w:lang w:val="sv-SE"/>
        </w:rPr>
        <w:t>en aktier på Oslo börsen</w:t>
      </w:r>
      <w:r w:rsidR="00145996" w:rsidRPr="00145996">
        <w:rPr>
          <w:rFonts w:ascii="Arial" w:hAnsi="Arial" w:cs="Arial"/>
          <w:lang w:val="sv-SE"/>
        </w:rPr>
        <w:t xml:space="preserve"> till ett värde av 500 000 miljoner euro. A</w:t>
      </w:r>
      <w:r w:rsidR="00145996">
        <w:rPr>
          <w:rFonts w:ascii="Arial" w:hAnsi="Arial" w:cs="Arial"/>
          <w:lang w:val="sv-SE"/>
        </w:rPr>
        <w:t xml:space="preserve">ktierna har han ärvt. </w:t>
      </w:r>
    </w:p>
    <w:p w:rsidR="00AE1005" w:rsidRPr="00C00981" w:rsidRDefault="00145996" w:rsidP="00145996">
      <w:pPr>
        <w:rPr>
          <w:rFonts w:ascii="Arial" w:hAnsi="Arial" w:cs="Arial"/>
          <w:lang w:val="sv-SE"/>
        </w:rPr>
      </w:pPr>
      <w:r w:rsidRPr="00145996">
        <w:rPr>
          <w:rFonts w:ascii="Arial" w:hAnsi="Arial" w:cs="Arial"/>
          <w:b/>
          <w:lang w:val="sv-SE"/>
        </w:rPr>
        <w:t xml:space="preserve">Agenda för mötet: </w:t>
      </w:r>
      <w:r w:rsidRPr="00145996">
        <w:rPr>
          <w:rFonts w:ascii="Arial" w:hAnsi="Arial" w:cs="Arial"/>
          <w:lang w:val="sv-SE"/>
        </w:rPr>
        <w:t xml:space="preserve">Följa upp på utvecklingen av portföljen och att </w:t>
      </w:r>
      <w:r w:rsidR="00784166">
        <w:rPr>
          <w:rFonts w:ascii="Arial" w:hAnsi="Arial" w:cs="Arial"/>
          <w:lang w:val="sv-SE"/>
        </w:rPr>
        <w:t>diskutera</w:t>
      </w:r>
      <w:r w:rsidRPr="00145996">
        <w:rPr>
          <w:rFonts w:ascii="Arial" w:hAnsi="Arial" w:cs="Arial"/>
          <w:lang w:val="sv-SE"/>
        </w:rPr>
        <w:t xml:space="preserve"> eventuella önskade förändringar. </w:t>
      </w: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AE1005" w:rsidRPr="00C00981" w:rsidRDefault="00AE1005">
      <w:pPr>
        <w:rPr>
          <w:rFonts w:ascii="Arial" w:hAnsi="Arial" w:cs="Arial"/>
          <w:lang w:val="sv-SE"/>
        </w:rPr>
      </w:pPr>
    </w:p>
    <w:p w:rsidR="00FB4837" w:rsidRPr="00C00981" w:rsidRDefault="00FB4837">
      <w:pPr>
        <w:rPr>
          <w:rFonts w:ascii="Arial" w:hAnsi="Arial" w:cs="Arial"/>
          <w:b/>
          <w:i/>
          <w:lang w:val="sv-SE"/>
        </w:rPr>
      </w:pPr>
    </w:p>
    <w:p w:rsidR="00FB4837" w:rsidRPr="00C00981" w:rsidRDefault="00FB4837">
      <w:pPr>
        <w:rPr>
          <w:rFonts w:ascii="Arial" w:hAnsi="Arial" w:cs="Arial"/>
          <w:b/>
          <w:i/>
          <w:lang w:val="sv-SE"/>
        </w:rPr>
      </w:pPr>
      <w:r w:rsidRPr="00C00981">
        <w:rPr>
          <w:rFonts w:ascii="Arial" w:hAnsi="Arial" w:cs="Arial"/>
          <w:b/>
          <w:i/>
          <w:lang w:val="sv-SE"/>
        </w:rPr>
        <w:br w:type="page"/>
      </w:r>
    </w:p>
    <w:p w:rsidR="00654C5D" w:rsidRPr="000714F4" w:rsidRDefault="00654C5D">
      <w:pPr>
        <w:rPr>
          <w:rFonts w:ascii="Arial" w:hAnsi="Arial" w:cs="Arial"/>
          <w:b/>
          <w:i/>
          <w:lang w:val="sv-SE"/>
        </w:rPr>
      </w:pPr>
      <w:r w:rsidRPr="000714F4">
        <w:rPr>
          <w:rFonts w:ascii="Arial" w:hAnsi="Arial" w:cs="Arial"/>
          <w:b/>
          <w:i/>
          <w:lang w:val="sv-SE"/>
        </w:rPr>
        <w:lastRenderedPageBreak/>
        <w:t>___________________________________________</w:t>
      </w:r>
      <w:r w:rsidR="00FB4837" w:rsidRPr="000714F4">
        <w:rPr>
          <w:rFonts w:ascii="Arial" w:hAnsi="Arial" w:cs="Arial"/>
          <w:b/>
          <w:i/>
          <w:lang w:val="sv-SE"/>
        </w:rPr>
        <w:t>_______________________________</w:t>
      </w:r>
    </w:p>
    <w:p w:rsidR="00654C5D" w:rsidRPr="000714F4" w:rsidRDefault="00513C79" w:rsidP="00654C5D">
      <w:pPr>
        <w:jc w:val="center"/>
        <w:rPr>
          <w:rFonts w:ascii="Arial" w:hAnsi="Arial" w:cs="Arial"/>
          <w:b/>
          <w:lang w:val="sv-SE"/>
        </w:rPr>
      </w:pPr>
      <w:r w:rsidRPr="000714F4">
        <w:rPr>
          <w:rFonts w:ascii="Arial" w:hAnsi="Arial" w:cs="Arial"/>
          <w:b/>
          <w:lang w:val="sv-SE"/>
        </w:rPr>
        <w:t>FULL</w:t>
      </w:r>
      <w:r w:rsidR="00654C5D" w:rsidRPr="000714F4">
        <w:rPr>
          <w:rFonts w:ascii="Arial" w:hAnsi="Arial" w:cs="Arial"/>
          <w:b/>
          <w:lang w:val="sv-SE"/>
        </w:rPr>
        <w:t xml:space="preserve"> MANUSCRIPT</w:t>
      </w:r>
      <w:r w:rsidR="00FB4837" w:rsidRPr="000714F4">
        <w:rPr>
          <w:rFonts w:ascii="Arial" w:hAnsi="Arial" w:cs="Arial"/>
          <w:b/>
          <w:lang w:val="sv-SE"/>
        </w:rPr>
        <w:br/>
      </w:r>
      <w:r w:rsidR="00FB4837" w:rsidRPr="000714F4">
        <w:rPr>
          <w:rFonts w:ascii="Arial" w:hAnsi="Arial" w:cs="Arial"/>
          <w:b/>
          <w:i/>
          <w:lang w:val="sv-SE"/>
        </w:rPr>
        <w:t>__________________________________________________________________________</w:t>
      </w:r>
    </w:p>
    <w:p w:rsidR="00C07BEA" w:rsidRPr="000714F4" w:rsidRDefault="00145996">
      <w:pPr>
        <w:rPr>
          <w:rFonts w:ascii="Arial" w:hAnsi="Arial" w:cs="Arial"/>
          <w:b/>
          <w:i/>
          <w:lang w:val="sv-SE"/>
        </w:rPr>
      </w:pPr>
      <w:bookmarkStart w:id="0" w:name="_GoBack"/>
      <w:r w:rsidRPr="000714F4">
        <w:rPr>
          <w:rFonts w:ascii="Arial" w:hAnsi="Arial" w:cs="Arial"/>
          <w:b/>
          <w:i/>
          <w:lang w:val="sv-SE"/>
        </w:rPr>
        <w:t>Hej</w:t>
      </w:r>
    </w:p>
    <w:p w:rsidR="00C07BEA" w:rsidRPr="000714F4" w:rsidRDefault="00145996" w:rsidP="00FB4837">
      <w:pPr>
        <w:jc w:val="right"/>
        <w:rPr>
          <w:rFonts w:ascii="Arial" w:hAnsi="Arial" w:cs="Arial"/>
          <w:i/>
          <w:lang w:val="sv-SE"/>
        </w:rPr>
      </w:pPr>
      <w:r w:rsidRPr="000714F4">
        <w:rPr>
          <w:rFonts w:ascii="Arial" w:hAnsi="Arial" w:cs="Arial"/>
          <w:i/>
          <w:lang w:val="sv-SE"/>
        </w:rPr>
        <w:t xml:space="preserve">Hej och tack för senast! </w:t>
      </w:r>
    </w:p>
    <w:p w:rsidR="00C07BEA" w:rsidRPr="000714F4" w:rsidRDefault="00145996">
      <w:pPr>
        <w:rPr>
          <w:rFonts w:ascii="Arial" w:hAnsi="Arial" w:cs="Arial"/>
          <w:b/>
          <w:i/>
          <w:lang w:val="sv-SE"/>
        </w:rPr>
      </w:pPr>
      <w:r w:rsidRPr="000714F4">
        <w:rPr>
          <w:rFonts w:ascii="Arial" w:hAnsi="Arial" w:cs="Arial"/>
          <w:b/>
          <w:i/>
          <w:lang w:val="sv-SE"/>
        </w:rPr>
        <w:t>Hur mår du?</w:t>
      </w:r>
    </w:p>
    <w:p w:rsidR="005C0D7F" w:rsidRPr="00145996" w:rsidRDefault="00145996" w:rsidP="00FB4837">
      <w:pPr>
        <w:jc w:val="right"/>
        <w:rPr>
          <w:rFonts w:ascii="Arial" w:hAnsi="Arial" w:cs="Arial"/>
          <w:i/>
          <w:lang w:val="sv-SE"/>
        </w:rPr>
      </w:pPr>
      <w:r w:rsidRPr="00145996">
        <w:rPr>
          <w:rFonts w:ascii="Arial" w:hAnsi="Arial" w:cs="Arial"/>
          <w:i/>
          <w:lang w:val="sv-SE"/>
        </w:rPr>
        <w:t>Bra tack, mycket har hänt sedan sist</w:t>
      </w:r>
      <w:r w:rsidR="0010530C" w:rsidRPr="00145996">
        <w:rPr>
          <w:rFonts w:ascii="Arial" w:hAnsi="Arial" w:cs="Arial"/>
          <w:i/>
          <w:lang w:val="sv-SE"/>
        </w:rPr>
        <w:t>.</w:t>
      </w:r>
    </w:p>
    <w:p w:rsidR="00145996" w:rsidRDefault="00784166">
      <w:pPr>
        <w:rPr>
          <w:rFonts w:ascii="Arial" w:hAnsi="Arial" w:cs="Arial"/>
          <w:b/>
          <w:i/>
          <w:lang w:val="sv-SE"/>
        </w:rPr>
      </w:pPr>
      <w:r>
        <w:rPr>
          <w:rFonts w:ascii="Arial" w:hAnsi="Arial" w:cs="Arial"/>
          <w:b/>
          <w:i/>
          <w:lang w:val="sv-SE"/>
        </w:rPr>
        <w:t>Ja, v</w:t>
      </w:r>
      <w:r w:rsidR="00145996" w:rsidRPr="00145996">
        <w:rPr>
          <w:rFonts w:ascii="Arial" w:hAnsi="Arial" w:cs="Arial"/>
          <w:b/>
          <w:i/>
          <w:lang w:val="sv-SE"/>
        </w:rPr>
        <w:t xml:space="preserve">i pratade senast </w:t>
      </w:r>
      <w:r w:rsidR="00145996">
        <w:rPr>
          <w:rFonts w:ascii="Arial" w:hAnsi="Arial" w:cs="Arial"/>
          <w:b/>
          <w:i/>
          <w:lang w:val="sv-SE"/>
        </w:rPr>
        <w:t>vid i</w:t>
      </w:r>
      <w:r w:rsidR="00145996" w:rsidRPr="00145996">
        <w:rPr>
          <w:rFonts w:ascii="Arial" w:hAnsi="Arial" w:cs="Arial"/>
          <w:b/>
          <w:i/>
          <w:lang w:val="sv-SE"/>
        </w:rPr>
        <w:t xml:space="preserve"> November</w:t>
      </w:r>
      <w:r>
        <w:rPr>
          <w:rFonts w:ascii="Arial" w:hAnsi="Arial" w:cs="Arial"/>
          <w:b/>
          <w:i/>
          <w:lang w:val="sv-SE"/>
        </w:rPr>
        <w:t>. Då</w:t>
      </w:r>
      <w:r w:rsidR="00145996" w:rsidRPr="00145996">
        <w:rPr>
          <w:rFonts w:ascii="Arial" w:hAnsi="Arial" w:cs="Arial"/>
          <w:b/>
          <w:i/>
          <w:lang w:val="sv-SE"/>
        </w:rPr>
        <w:t xml:space="preserve"> gjorde </w:t>
      </w:r>
      <w:r>
        <w:rPr>
          <w:rFonts w:ascii="Arial" w:hAnsi="Arial" w:cs="Arial"/>
          <w:b/>
          <w:i/>
          <w:lang w:val="sv-SE"/>
        </w:rPr>
        <w:t xml:space="preserve">vi </w:t>
      </w:r>
      <w:r w:rsidR="00145996" w:rsidRPr="00145996">
        <w:rPr>
          <w:rFonts w:ascii="Arial" w:hAnsi="Arial" w:cs="Arial"/>
          <w:b/>
          <w:i/>
          <w:lang w:val="sv-SE"/>
        </w:rPr>
        <w:t>några u</w:t>
      </w:r>
      <w:r w:rsidR="00145996">
        <w:rPr>
          <w:rFonts w:ascii="Arial" w:hAnsi="Arial" w:cs="Arial"/>
          <w:b/>
          <w:i/>
          <w:lang w:val="sv-SE"/>
        </w:rPr>
        <w:t>ppdateringar till din portfölj och kom överens om att följa upp på diskussion</w:t>
      </w:r>
      <w:r>
        <w:rPr>
          <w:rFonts w:ascii="Arial" w:hAnsi="Arial" w:cs="Arial"/>
          <w:b/>
          <w:i/>
          <w:lang w:val="sv-SE"/>
        </w:rPr>
        <w:t>en</w:t>
      </w:r>
      <w:r w:rsidR="00145996">
        <w:rPr>
          <w:rFonts w:ascii="Arial" w:hAnsi="Arial" w:cs="Arial"/>
          <w:b/>
          <w:i/>
          <w:lang w:val="sv-SE"/>
        </w:rPr>
        <w:t xml:space="preserve"> sex månader senare. Så jag tänkte föreslå att agendan för dagen är att kort gå igenom vad vi kom överens om senast och utvärdera din portföljs </w:t>
      </w:r>
      <w:r w:rsidR="005351CF">
        <w:rPr>
          <w:rFonts w:ascii="Arial" w:hAnsi="Arial" w:cs="Arial"/>
          <w:b/>
          <w:i/>
          <w:lang w:val="sv-SE"/>
        </w:rPr>
        <w:t xml:space="preserve"> utveckling</w:t>
      </w:r>
      <w:r w:rsidR="00145996">
        <w:rPr>
          <w:rFonts w:ascii="Arial" w:hAnsi="Arial" w:cs="Arial"/>
          <w:b/>
          <w:i/>
          <w:lang w:val="sv-SE"/>
        </w:rPr>
        <w:t xml:space="preserve"> och sen se om vi behöver göra några ändringar. </w:t>
      </w:r>
    </w:p>
    <w:p w:rsidR="00145996" w:rsidRPr="000D272C" w:rsidRDefault="00145996" w:rsidP="00FB4837">
      <w:pPr>
        <w:jc w:val="right"/>
        <w:rPr>
          <w:rFonts w:ascii="Arial" w:hAnsi="Arial" w:cs="Arial"/>
          <w:i/>
          <w:lang w:val="sv-SE"/>
        </w:rPr>
      </w:pPr>
      <w:r w:rsidRPr="00145996">
        <w:rPr>
          <w:rFonts w:ascii="Arial" w:hAnsi="Arial" w:cs="Arial"/>
          <w:i/>
          <w:lang w:val="sv-SE"/>
        </w:rPr>
        <w:t>Ja, det låter bra. Jag tycker också att vi borde prata lite om Nordeas syn på marknaden</w:t>
      </w:r>
      <w:r w:rsidR="0045739E">
        <w:rPr>
          <w:rFonts w:ascii="Arial" w:hAnsi="Arial" w:cs="Arial"/>
          <w:i/>
          <w:lang w:val="sv-SE"/>
        </w:rPr>
        <w:t xml:space="preserve"> och om den</w:t>
      </w:r>
      <w:r w:rsidRPr="00145996">
        <w:rPr>
          <w:rFonts w:ascii="Arial" w:hAnsi="Arial" w:cs="Arial"/>
          <w:i/>
          <w:lang w:val="sv-SE"/>
        </w:rPr>
        <w:t xml:space="preserve"> </w:t>
      </w:r>
      <w:r>
        <w:rPr>
          <w:rFonts w:ascii="Arial" w:hAnsi="Arial" w:cs="Arial"/>
          <w:i/>
          <w:lang w:val="sv-SE"/>
        </w:rPr>
        <w:t>har ändrats sen November. Handelskriget mellan USA och Kina, det volat</w:t>
      </w:r>
      <w:r w:rsidR="001338F1">
        <w:rPr>
          <w:rFonts w:ascii="Arial" w:hAnsi="Arial" w:cs="Arial"/>
          <w:i/>
          <w:lang w:val="sv-SE"/>
        </w:rPr>
        <w:t>ila oljepriset, trump och så.. Ja, j</w:t>
      </w:r>
      <w:r>
        <w:rPr>
          <w:rFonts w:ascii="Arial" w:hAnsi="Arial" w:cs="Arial"/>
          <w:i/>
          <w:lang w:val="sv-SE"/>
        </w:rPr>
        <w:t>a</w:t>
      </w:r>
      <w:r w:rsidR="0026418B">
        <w:rPr>
          <w:rFonts w:ascii="Arial" w:hAnsi="Arial" w:cs="Arial"/>
          <w:i/>
          <w:lang w:val="sv-SE"/>
        </w:rPr>
        <w:t xml:space="preserve">g skulle vilja höra lite </w:t>
      </w:r>
      <w:r w:rsidR="000D272C">
        <w:rPr>
          <w:rFonts w:ascii="Arial" w:hAnsi="Arial" w:cs="Arial"/>
          <w:i/>
          <w:lang w:val="sv-SE"/>
        </w:rPr>
        <w:t xml:space="preserve">mer om </w:t>
      </w:r>
      <w:r w:rsidR="0026418B">
        <w:rPr>
          <w:rFonts w:ascii="Arial" w:hAnsi="Arial" w:cs="Arial"/>
          <w:i/>
          <w:lang w:val="sv-SE"/>
        </w:rPr>
        <w:t xml:space="preserve">hur </w:t>
      </w:r>
      <w:r w:rsidR="001338F1">
        <w:rPr>
          <w:rFonts w:ascii="Arial" w:hAnsi="Arial" w:cs="Arial"/>
          <w:i/>
          <w:lang w:val="sv-SE"/>
        </w:rPr>
        <w:t>ni</w:t>
      </w:r>
      <w:r w:rsidR="0026418B">
        <w:rPr>
          <w:rFonts w:ascii="Arial" w:hAnsi="Arial" w:cs="Arial"/>
          <w:i/>
          <w:lang w:val="sv-SE"/>
        </w:rPr>
        <w:t xml:space="preserve"> ser på ekonomin och marknaderna och huruvida </w:t>
      </w:r>
      <w:r w:rsidR="001338F1">
        <w:rPr>
          <w:rFonts w:ascii="Arial" w:hAnsi="Arial" w:cs="Arial"/>
          <w:i/>
          <w:lang w:val="sv-SE"/>
        </w:rPr>
        <w:t>min</w:t>
      </w:r>
      <w:r w:rsidR="0026418B">
        <w:rPr>
          <w:rFonts w:ascii="Arial" w:hAnsi="Arial" w:cs="Arial"/>
          <w:i/>
          <w:lang w:val="sv-SE"/>
        </w:rPr>
        <w:t xml:space="preserve"> investeringsstrategi fortfarande är bra. Är marknaden</w:t>
      </w:r>
      <w:r w:rsidR="000D272C">
        <w:rPr>
          <w:rFonts w:ascii="Arial" w:hAnsi="Arial" w:cs="Arial"/>
          <w:i/>
          <w:lang w:val="sv-SE"/>
        </w:rPr>
        <w:t xml:space="preserve"> mer osäker</w:t>
      </w:r>
      <w:r w:rsidR="0026418B">
        <w:rPr>
          <w:rFonts w:ascii="Arial" w:hAnsi="Arial" w:cs="Arial"/>
          <w:i/>
          <w:lang w:val="sv-SE"/>
        </w:rPr>
        <w:t xml:space="preserve"> nu än för ett halv år sedan och så. </w:t>
      </w:r>
    </w:p>
    <w:p w:rsidR="0026418B" w:rsidRPr="000714F4" w:rsidRDefault="0026418B">
      <w:pPr>
        <w:rPr>
          <w:rFonts w:ascii="Arial" w:hAnsi="Arial" w:cs="Arial"/>
          <w:b/>
          <w:i/>
          <w:lang w:val="sv-SE"/>
        </w:rPr>
      </w:pPr>
      <w:r w:rsidRPr="000D272C">
        <w:rPr>
          <w:rFonts w:ascii="Arial" w:hAnsi="Arial" w:cs="Arial"/>
          <w:b/>
          <w:i/>
          <w:lang w:val="sv-SE"/>
        </w:rPr>
        <w:t>Ja</w:t>
      </w:r>
      <w:r w:rsidR="001338F1" w:rsidRPr="000D272C">
        <w:rPr>
          <w:rFonts w:ascii="Arial" w:hAnsi="Arial" w:cs="Arial"/>
          <w:b/>
          <w:i/>
          <w:lang w:val="sv-SE"/>
        </w:rPr>
        <w:t>,</w:t>
      </w:r>
      <w:r w:rsidRPr="000D272C">
        <w:rPr>
          <w:rFonts w:ascii="Arial" w:hAnsi="Arial" w:cs="Arial"/>
          <w:b/>
          <w:i/>
          <w:lang w:val="sv-SE"/>
        </w:rPr>
        <w:t xml:space="preserve"> absolut. </w:t>
      </w:r>
      <w:r w:rsidRPr="0026418B">
        <w:rPr>
          <w:rFonts w:ascii="Arial" w:hAnsi="Arial" w:cs="Arial"/>
          <w:b/>
          <w:i/>
          <w:lang w:val="sv-SE"/>
        </w:rPr>
        <w:t xml:space="preserve">Men ska vi börja med att titta på din portfölj och hur din avkastning har utvecklats sen vi sist </w:t>
      </w:r>
      <w:r w:rsidR="005351CF">
        <w:rPr>
          <w:rFonts w:ascii="Arial" w:hAnsi="Arial" w:cs="Arial"/>
          <w:b/>
          <w:i/>
          <w:lang w:val="sv-SE"/>
        </w:rPr>
        <w:t xml:space="preserve">hade kontakt </w:t>
      </w:r>
      <w:r w:rsidRPr="0026418B">
        <w:rPr>
          <w:rFonts w:ascii="Arial" w:hAnsi="Arial" w:cs="Arial"/>
          <w:b/>
          <w:i/>
          <w:lang w:val="sv-SE"/>
        </w:rPr>
        <w:t xml:space="preserve">? Sen </w:t>
      </w:r>
      <w:r>
        <w:rPr>
          <w:rFonts w:ascii="Arial" w:hAnsi="Arial" w:cs="Arial"/>
          <w:b/>
          <w:i/>
          <w:lang w:val="sv-SE"/>
        </w:rPr>
        <w:t xml:space="preserve">kan vi prata om hur vi ser på marknaden och hur det påverkar din investeringsstrategi framöver? </w:t>
      </w:r>
      <w:r w:rsidRPr="000714F4">
        <w:rPr>
          <w:rFonts w:ascii="Arial" w:hAnsi="Arial" w:cs="Arial"/>
          <w:b/>
          <w:i/>
          <w:lang w:val="sv-SE"/>
        </w:rPr>
        <w:t xml:space="preserve">Låter det bra? </w:t>
      </w:r>
    </w:p>
    <w:p w:rsidR="00461563" w:rsidRPr="000714F4" w:rsidRDefault="000D272C" w:rsidP="00FB4837">
      <w:pPr>
        <w:jc w:val="right"/>
        <w:rPr>
          <w:rFonts w:ascii="Arial" w:hAnsi="Arial" w:cs="Arial"/>
          <w:i/>
          <w:lang w:val="sv-SE"/>
        </w:rPr>
      </w:pPr>
      <w:r w:rsidRPr="000714F4">
        <w:rPr>
          <w:rFonts w:ascii="Arial" w:hAnsi="Arial" w:cs="Arial"/>
          <w:i/>
          <w:lang w:val="sv-SE"/>
        </w:rPr>
        <w:t>Det låter t</w:t>
      </w:r>
      <w:r w:rsidR="0026418B" w:rsidRPr="000714F4">
        <w:rPr>
          <w:rFonts w:ascii="Arial" w:hAnsi="Arial" w:cs="Arial"/>
          <w:i/>
          <w:lang w:val="sv-SE"/>
        </w:rPr>
        <w:t>oppen</w:t>
      </w:r>
      <w:r w:rsidR="00513C79" w:rsidRPr="000714F4">
        <w:rPr>
          <w:rFonts w:ascii="Arial" w:hAnsi="Arial" w:cs="Arial"/>
          <w:i/>
          <w:lang w:val="sv-SE"/>
        </w:rPr>
        <w:t>!</w:t>
      </w:r>
    </w:p>
    <w:p w:rsidR="0010530C" w:rsidRPr="00367BB8" w:rsidRDefault="0026418B" w:rsidP="0026418B">
      <w:pPr>
        <w:rPr>
          <w:rFonts w:ascii="Arial" w:hAnsi="Arial" w:cs="Arial"/>
          <w:b/>
          <w:i/>
          <w:lang w:val="sv-SE"/>
        </w:rPr>
      </w:pPr>
      <w:r w:rsidRPr="0026418B">
        <w:rPr>
          <w:rFonts w:ascii="Arial" w:hAnsi="Arial" w:cs="Arial"/>
          <w:b/>
          <w:i/>
          <w:lang w:val="sv-SE"/>
        </w:rPr>
        <w:t xml:space="preserve">Först och främst, har </w:t>
      </w:r>
      <w:r w:rsidR="00945920">
        <w:rPr>
          <w:rFonts w:ascii="Arial" w:hAnsi="Arial" w:cs="Arial"/>
          <w:b/>
          <w:i/>
          <w:lang w:val="sv-SE"/>
        </w:rPr>
        <w:t xml:space="preserve">det skett något som har förändrat din ekonomiska situation </w:t>
      </w:r>
      <w:r w:rsidR="00367BB8">
        <w:rPr>
          <w:rFonts w:ascii="Arial" w:hAnsi="Arial" w:cs="Arial"/>
          <w:b/>
          <w:i/>
          <w:lang w:val="sv-SE"/>
        </w:rPr>
        <w:t>i sedan vi sist pratades vid?</w:t>
      </w:r>
      <w:r w:rsidRPr="0026418B">
        <w:rPr>
          <w:rFonts w:ascii="Arial" w:hAnsi="Arial" w:cs="Arial"/>
          <w:b/>
          <w:i/>
          <w:lang w:val="sv-SE"/>
        </w:rPr>
        <w:t xml:space="preserve"> </w:t>
      </w:r>
    </w:p>
    <w:p w:rsidR="0026418B" w:rsidRPr="0026418B" w:rsidRDefault="0026418B" w:rsidP="00FB4837">
      <w:pPr>
        <w:jc w:val="right"/>
        <w:rPr>
          <w:rFonts w:ascii="Arial" w:hAnsi="Arial" w:cs="Arial"/>
          <w:i/>
          <w:lang w:val="sv-SE"/>
        </w:rPr>
      </w:pPr>
      <w:r w:rsidRPr="0026418B">
        <w:rPr>
          <w:rFonts w:ascii="Arial" w:hAnsi="Arial" w:cs="Arial"/>
          <w:i/>
          <w:lang w:val="sv-SE"/>
        </w:rPr>
        <w:t xml:space="preserve">Nej, det är väldigt likt som det var sedan vi sist pratades vid. </w:t>
      </w:r>
    </w:p>
    <w:p w:rsidR="0026418B" w:rsidRPr="0026418B" w:rsidRDefault="0026418B">
      <w:pPr>
        <w:rPr>
          <w:rFonts w:ascii="Arial" w:hAnsi="Arial" w:cs="Arial"/>
          <w:b/>
          <w:i/>
          <w:lang w:val="sv-SE"/>
        </w:rPr>
      </w:pPr>
      <w:r w:rsidRPr="0026418B">
        <w:rPr>
          <w:rFonts w:ascii="Arial" w:hAnsi="Arial" w:cs="Arial"/>
          <w:b/>
          <w:i/>
          <w:lang w:val="sv-SE"/>
        </w:rPr>
        <w:t xml:space="preserve">Bra! </w:t>
      </w:r>
      <w:r w:rsidR="000D272C">
        <w:rPr>
          <w:rFonts w:ascii="Arial" w:hAnsi="Arial" w:cs="Arial"/>
          <w:b/>
          <w:i/>
          <w:lang w:val="sv-SE"/>
        </w:rPr>
        <w:t>Men för att återkoppla så v</w:t>
      </w:r>
      <w:r w:rsidRPr="0026418B">
        <w:rPr>
          <w:rFonts w:ascii="Arial" w:hAnsi="Arial" w:cs="Arial"/>
          <w:b/>
          <w:i/>
          <w:lang w:val="sv-SE"/>
        </w:rPr>
        <w:t xml:space="preserve">ad vi senast kom överens om var att du </w:t>
      </w:r>
      <w:r>
        <w:rPr>
          <w:rFonts w:ascii="Arial" w:hAnsi="Arial" w:cs="Arial"/>
          <w:b/>
          <w:i/>
          <w:lang w:val="sv-SE"/>
        </w:rPr>
        <w:t xml:space="preserve">skulle investera 70% i Aktiva 50, 15% i Nordea </w:t>
      </w:r>
      <w:r w:rsidR="00415165">
        <w:rPr>
          <w:rFonts w:ascii="Arial" w:hAnsi="Arial" w:cs="Arial"/>
          <w:b/>
          <w:i/>
          <w:lang w:val="sv-SE"/>
        </w:rPr>
        <w:t>Global Stable Equity Fund och 15% i Nordea Globa</w:t>
      </w:r>
      <w:r w:rsidR="00367BB8">
        <w:rPr>
          <w:rFonts w:ascii="Arial" w:hAnsi="Arial" w:cs="Arial"/>
          <w:b/>
          <w:i/>
          <w:lang w:val="sv-SE"/>
        </w:rPr>
        <w:t>l Real Estate. Vi har sett en ganska svag utveckling på marknaden och de tre fonderna har haft</w:t>
      </w:r>
      <w:r w:rsidR="00945920">
        <w:rPr>
          <w:rFonts w:ascii="Arial" w:hAnsi="Arial" w:cs="Arial"/>
          <w:b/>
          <w:i/>
          <w:lang w:val="sv-SE"/>
        </w:rPr>
        <w:t xml:space="preserve"> mellan 2-6% negativ </w:t>
      </w:r>
      <w:r w:rsidR="00367BB8">
        <w:rPr>
          <w:rFonts w:ascii="Arial" w:hAnsi="Arial" w:cs="Arial"/>
          <w:b/>
          <w:i/>
          <w:lang w:val="sv-SE"/>
        </w:rPr>
        <w:t xml:space="preserve"> avkastning. Vilket betyder att din nuvarande portföljs viktning är.. 70,8%, 14,7% och 14,5%. Din genomsnittliga avkastning har varit -3,1% denna period, vilket innebär att du har ca 1,75 miljoner euro i ditt fondkonto. </w:t>
      </w:r>
    </w:p>
    <w:p w:rsidR="00631CD2" w:rsidRPr="00367BB8" w:rsidRDefault="00513C79" w:rsidP="00FB4837">
      <w:pPr>
        <w:jc w:val="right"/>
        <w:rPr>
          <w:rFonts w:ascii="Arial" w:hAnsi="Arial" w:cs="Arial"/>
          <w:i/>
          <w:lang w:val="sv-SE"/>
        </w:rPr>
      </w:pPr>
      <w:r w:rsidRPr="00367BB8">
        <w:rPr>
          <w:rFonts w:ascii="Arial" w:hAnsi="Arial" w:cs="Arial"/>
          <w:i/>
          <w:lang w:val="sv-SE"/>
        </w:rPr>
        <w:t>O</w:t>
      </w:r>
      <w:r w:rsidR="00367BB8" w:rsidRPr="00367BB8">
        <w:rPr>
          <w:rFonts w:ascii="Arial" w:hAnsi="Arial" w:cs="Arial"/>
          <w:i/>
          <w:lang w:val="sv-SE"/>
        </w:rPr>
        <w:t xml:space="preserve">kej, bör jag vara orolig? </w:t>
      </w:r>
    </w:p>
    <w:p w:rsidR="00367BB8" w:rsidRPr="00367BB8" w:rsidRDefault="00367BB8">
      <w:pPr>
        <w:rPr>
          <w:rFonts w:ascii="Arial" w:hAnsi="Arial" w:cs="Arial"/>
          <w:b/>
          <w:i/>
          <w:lang w:val="sv-SE"/>
        </w:rPr>
      </w:pPr>
      <w:r w:rsidRPr="00367BB8">
        <w:rPr>
          <w:rFonts w:ascii="Arial" w:hAnsi="Arial" w:cs="Arial"/>
          <w:b/>
          <w:i/>
          <w:lang w:val="sv-SE"/>
        </w:rPr>
        <w:t xml:space="preserve">Vi tycker inte att det finns någon anledning att vara orolig. </w:t>
      </w:r>
      <w:r>
        <w:rPr>
          <w:rFonts w:ascii="Arial" w:hAnsi="Arial" w:cs="Arial"/>
          <w:b/>
          <w:i/>
          <w:lang w:val="sv-SE"/>
        </w:rPr>
        <w:t>Om vi tittar mer deta</w:t>
      </w:r>
      <w:r w:rsidR="00C00981">
        <w:rPr>
          <w:rFonts w:ascii="Arial" w:hAnsi="Arial" w:cs="Arial"/>
          <w:b/>
          <w:i/>
          <w:lang w:val="sv-SE"/>
        </w:rPr>
        <w:t>ljer på vad som har påverkat din portfölj så ser vi att den långsiktiga räntan har påverkat både aktie och bostadsmarknaden, särskilt för företag med hög skuldsättning. Utöver detta så ser vi att euro och den amerikanska dollar</w:t>
      </w:r>
      <w:r w:rsidR="000D272C">
        <w:rPr>
          <w:rFonts w:ascii="Arial" w:hAnsi="Arial" w:cs="Arial"/>
          <w:b/>
          <w:i/>
          <w:lang w:val="sv-SE"/>
        </w:rPr>
        <w:t>n</w:t>
      </w:r>
      <w:r w:rsidR="00C00981">
        <w:rPr>
          <w:rFonts w:ascii="Arial" w:hAnsi="Arial" w:cs="Arial"/>
          <w:b/>
          <w:i/>
          <w:lang w:val="sv-SE"/>
        </w:rPr>
        <w:t xml:space="preserve">s växelkurs har ökat, vilket har påverkat </w:t>
      </w:r>
      <w:r w:rsidR="000D272C">
        <w:rPr>
          <w:rFonts w:ascii="Arial" w:hAnsi="Arial" w:cs="Arial"/>
          <w:b/>
          <w:i/>
          <w:lang w:val="sv-SE"/>
        </w:rPr>
        <w:t>dina investeringar</w:t>
      </w:r>
      <w:r w:rsidR="00C00981">
        <w:rPr>
          <w:rFonts w:ascii="Arial" w:hAnsi="Arial" w:cs="Arial"/>
          <w:b/>
          <w:i/>
          <w:lang w:val="sv-SE"/>
        </w:rPr>
        <w:t xml:space="preserve"> negativt. Detta förklarar delar av utvecklingen i din portfölj. </w:t>
      </w:r>
      <w:r w:rsidR="000D272C">
        <w:rPr>
          <w:rFonts w:ascii="Arial" w:hAnsi="Arial" w:cs="Arial"/>
          <w:b/>
          <w:i/>
          <w:lang w:val="sv-SE"/>
        </w:rPr>
        <w:t>Växelkurs</w:t>
      </w:r>
      <w:r w:rsidR="00C00981">
        <w:rPr>
          <w:rFonts w:ascii="Arial" w:hAnsi="Arial" w:cs="Arial"/>
          <w:b/>
          <w:i/>
          <w:lang w:val="sv-SE"/>
        </w:rPr>
        <w:t xml:space="preserve">risken var någonting som vi diskuterade i vårt senaste möte. </w:t>
      </w:r>
      <w:r w:rsidR="00E15BAC">
        <w:rPr>
          <w:rFonts w:ascii="Arial" w:hAnsi="Arial" w:cs="Arial"/>
          <w:b/>
          <w:i/>
          <w:lang w:val="sv-SE"/>
        </w:rPr>
        <w:t xml:space="preserve">Växelkurs risker är något av ett nollsummespel och att ändringar i växelkursen är </w:t>
      </w:r>
      <w:r w:rsidR="000D272C">
        <w:rPr>
          <w:rFonts w:ascii="Arial" w:hAnsi="Arial" w:cs="Arial"/>
          <w:b/>
          <w:i/>
          <w:lang w:val="sv-SE"/>
        </w:rPr>
        <w:t xml:space="preserve">svåra att </w:t>
      </w:r>
      <w:r w:rsidR="00E15BAC">
        <w:rPr>
          <w:rFonts w:ascii="Arial" w:hAnsi="Arial" w:cs="Arial"/>
          <w:b/>
          <w:i/>
          <w:lang w:val="sv-SE"/>
        </w:rPr>
        <w:t>förutsäg</w:t>
      </w:r>
      <w:r w:rsidR="000D272C">
        <w:rPr>
          <w:rFonts w:ascii="Arial" w:hAnsi="Arial" w:cs="Arial"/>
          <w:b/>
          <w:i/>
          <w:lang w:val="sv-SE"/>
        </w:rPr>
        <w:t>a</w:t>
      </w:r>
      <w:r w:rsidR="00E15BAC">
        <w:rPr>
          <w:rFonts w:ascii="Arial" w:hAnsi="Arial" w:cs="Arial"/>
          <w:b/>
          <w:i/>
          <w:lang w:val="sv-SE"/>
        </w:rPr>
        <w:t>.</w:t>
      </w:r>
    </w:p>
    <w:p w:rsidR="00461563" w:rsidRPr="000D272C" w:rsidRDefault="00461563">
      <w:pPr>
        <w:rPr>
          <w:rFonts w:ascii="Arial" w:hAnsi="Arial" w:cs="Arial"/>
          <w:b/>
          <w:i/>
          <w:lang w:val="sv-SE"/>
        </w:rPr>
      </w:pPr>
    </w:p>
    <w:p w:rsidR="00461F56" w:rsidRPr="00E15BAC" w:rsidRDefault="00E15BAC" w:rsidP="00FB4837">
      <w:pPr>
        <w:jc w:val="right"/>
        <w:rPr>
          <w:rFonts w:ascii="Arial" w:hAnsi="Arial" w:cs="Arial"/>
          <w:i/>
          <w:lang w:val="sv-SE"/>
        </w:rPr>
      </w:pPr>
      <w:r w:rsidRPr="00E15BAC">
        <w:rPr>
          <w:rFonts w:ascii="Arial" w:hAnsi="Arial" w:cs="Arial"/>
          <w:i/>
          <w:lang w:val="sv-SE"/>
        </w:rPr>
        <w:t xml:space="preserve">Jag förstår. Ska vi </w:t>
      </w:r>
      <w:r>
        <w:rPr>
          <w:rFonts w:ascii="Arial" w:hAnsi="Arial" w:cs="Arial"/>
          <w:i/>
          <w:lang w:val="sv-SE"/>
        </w:rPr>
        <w:t xml:space="preserve">kanske </w:t>
      </w:r>
      <w:r w:rsidRPr="00E15BAC">
        <w:rPr>
          <w:rFonts w:ascii="Arial" w:hAnsi="Arial" w:cs="Arial"/>
          <w:i/>
          <w:lang w:val="sv-SE"/>
        </w:rPr>
        <w:t xml:space="preserve">öka min allokering i obligationer? </w:t>
      </w:r>
    </w:p>
    <w:p w:rsidR="00E15BAC" w:rsidRDefault="00E15BAC">
      <w:pPr>
        <w:rPr>
          <w:rFonts w:ascii="Arial" w:hAnsi="Arial" w:cs="Arial"/>
          <w:b/>
          <w:i/>
          <w:lang w:val="sv-SE"/>
        </w:rPr>
      </w:pPr>
      <w:r w:rsidRPr="00E15BAC">
        <w:rPr>
          <w:rFonts w:ascii="Arial" w:hAnsi="Arial" w:cs="Arial"/>
          <w:b/>
          <w:i/>
          <w:lang w:val="sv-SE"/>
        </w:rPr>
        <w:lastRenderedPageBreak/>
        <w:t xml:space="preserve">Låt oss se vad som är vår </w:t>
      </w:r>
      <w:r>
        <w:rPr>
          <w:rFonts w:ascii="Arial" w:hAnsi="Arial" w:cs="Arial"/>
          <w:b/>
          <w:i/>
          <w:lang w:val="sv-SE"/>
        </w:rPr>
        <w:t xml:space="preserve">investerings </w:t>
      </w:r>
      <w:r w:rsidRPr="00E15BAC">
        <w:rPr>
          <w:rFonts w:ascii="Arial" w:hAnsi="Arial" w:cs="Arial"/>
          <w:b/>
          <w:i/>
          <w:lang w:val="sv-SE"/>
        </w:rPr>
        <w:t>re</w:t>
      </w:r>
      <w:r>
        <w:rPr>
          <w:rFonts w:ascii="Arial" w:hAnsi="Arial" w:cs="Arial"/>
          <w:b/>
          <w:i/>
          <w:lang w:val="sv-SE"/>
        </w:rPr>
        <w:t>k</w:t>
      </w:r>
      <w:r w:rsidRPr="00E15BAC">
        <w:rPr>
          <w:rFonts w:ascii="Arial" w:hAnsi="Arial" w:cs="Arial"/>
          <w:b/>
          <w:i/>
          <w:lang w:val="sv-SE"/>
        </w:rPr>
        <w:t xml:space="preserve">ommendation framöver. </w:t>
      </w:r>
      <w:r>
        <w:rPr>
          <w:rFonts w:ascii="Arial" w:hAnsi="Arial" w:cs="Arial"/>
          <w:b/>
          <w:i/>
          <w:lang w:val="sv-SE"/>
        </w:rPr>
        <w:t xml:space="preserve">Enligt </w:t>
      </w:r>
      <w:r w:rsidR="00945920">
        <w:rPr>
          <w:rFonts w:ascii="Arial" w:hAnsi="Arial" w:cs="Arial"/>
          <w:b/>
          <w:i/>
          <w:lang w:val="sv-SE"/>
        </w:rPr>
        <w:t xml:space="preserve"> Nordeas</w:t>
      </w:r>
      <w:r>
        <w:rPr>
          <w:rFonts w:ascii="Arial" w:hAnsi="Arial" w:cs="Arial"/>
          <w:b/>
          <w:i/>
          <w:lang w:val="sv-SE"/>
        </w:rPr>
        <w:t xml:space="preserve"> chefsekonom så ser vi att marknadens </w:t>
      </w:r>
      <w:r w:rsidR="000D272C">
        <w:rPr>
          <w:rFonts w:ascii="Arial" w:hAnsi="Arial" w:cs="Arial"/>
          <w:b/>
          <w:i/>
          <w:lang w:val="sv-SE"/>
        </w:rPr>
        <w:t>fundament</w:t>
      </w:r>
      <w:r>
        <w:rPr>
          <w:rFonts w:ascii="Arial" w:hAnsi="Arial" w:cs="Arial"/>
          <w:b/>
          <w:i/>
          <w:lang w:val="sv-SE"/>
        </w:rPr>
        <w:t xml:space="preserve"> inte har ändrats och att våra rekommendationer är oförändrade. Detta betyder att din portfölj fortfarande </w:t>
      </w:r>
      <w:r w:rsidR="0045782C">
        <w:rPr>
          <w:rFonts w:ascii="Arial" w:hAnsi="Arial" w:cs="Arial"/>
          <w:b/>
          <w:i/>
          <w:lang w:val="sv-SE"/>
        </w:rPr>
        <w:t>är i linje med vår rekommenderade allokering mellan aktier och fonder</w:t>
      </w:r>
      <w:r w:rsidR="000D272C">
        <w:rPr>
          <w:rFonts w:ascii="Arial" w:hAnsi="Arial" w:cs="Arial"/>
          <w:b/>
          <w:i/>
          <w:lang w:val="sv-SE"/>
        </w:rPr>
        <w:t>. S</w:t>
      </w:r>
      <w:r w:rsidR="0045782C">
        <w:rPr>
          <w:rFonts w:ascii="Arial" w:hAnsi="Arial" w:cs="Arial"/>
          <w:b/>
          <w:i/>
          <w:lang w:val="sv-SE"/>
        </w:rPr>
        <w:t xml:space="preserve">å </w:t>
      </w:r>
      <w:r w:rsidR="00945920">
        <w:rPr>
          <w:rFonts w:ascii="Arial" w:hAnsi="Arial" w:cs="Arial"/>
          <w:b/>
          <w:i/>
          <w:lang w:val="sv-SE"/>
        </w:rPr>
        <w:t xml:space="preserve">om </w:t>
      </w:r>
      <w:r w:rsidR="0045782C">
        <w:rPr>
          <w:rFonts w:ascii="Arial" w:hAnsi="Arial" w:cs="Arial"/>
          <w:b/>
          <w:i/>
          <w:lang w:val="sv-SE"/>
        </w:rPr>
        <w:t xml:space="preserve">din riskprofil inte har ändrats </w:t>
      </w:r>
      <w:r w:rsidR="000D272C">
        <w:rPr>
          <w:rFonts w:ascii="Arial" w:hAnsi="Arial" w:cs="Arial"/>
          <w:b/>
          <w:i/>
          <w:lang w:val="sv-SE"/>
        </w:rPr>
        <w:t xml:space="preserve">sen sist </w:t>
      </w:r>
      <w:r w:rsidR="0045782C">
        <w:rPr>
          <w:rFonts w:ascii="Arial" w:hAnsi="Arial" w:cs="Arial"/>
          <w:b/>
          <w:i/>
          <w:lang w:val="sv-SE"/>
        </w:rPr>
        <w:t xml:space="preserve">så rekommenderar vi dig att fortsätta med din nuvarande positionering. Handelskriget som du nämner mellan USA och Kina är lite osäkert, men det borde inte ha några större konsekvenser för de </w:t>
      </w:r>
      <w:r w:rsidR="00821B17">
        <w:rPr>
          <w:rFonts w:ascii="Arial" w:hAnsi="Arial" w:cs="Arial"/>
          <w:b/>
          <w:i/>
          <w:lang w:val="sv-SE"/>
        </w:rPr>
        <w:t xml:space="preserve">investeringar som du har. </w:t>
      </w:r>
    </w:p>
    <w:p w:rsidR="00821B17" w:rsidRPr="00821B17" w:rsidRDefault="00821B17" w:rsidP="00FB4837">
      <w:pPr>
        <w:jc w:val="right"/>
        <w:rPr>
          <w:rFonts w:ascii="Arial" w:hAnsi="Arial" w:cs="Arial"/>
          <w:i/>
          <w:lang w:val="sv-SE"/>
        </w:rPr>
      </w:pPr>
      <w:r w:rsidRPr="000D272C">
        <w:rPr>
          <w:rFonts w:ascii="Arial" w:hAnsi="Arial" w:cs="Arial"/>
          <w:i/>
          <w:lang w:val="sv-SE"/>
        </w:rPr>
        <w:t xml:space="preserve">Okej, det låter bra. Är det möjligt att jag </w:t>
      </w:r>
      <w:r w:rsidR="000D272C" w:rsidRPr="000D272C">
        <w:rPr>
          <w:rFonts w:ascii="Arial" w:hAnsi="Arial" w:cs="Arial"/>
          <w:i/>
          <w:lang w:val="sv-SE"/>
        </w:rPr>
        <w:t>tog för</w:t>
      </w:r>
      <w:r w:rsidRPr="000D272C">
        <w:rPr>
          <w:rFonts w:ascii="Arial" w:hAnsi="Arial" w:cs="Arial"/>
          <w:i/>
          <w:lang w:val="sv-SE"/>
        </w:rPr>
        <w:t xml:space="preserve"> mycket risk initial? </w:t>
      </w:r>
      <w:r w:rsidRPr="00821B17">
        <w:rPr>
          <w:rFonts w:ascii="Arial" w:hAnsi="Arial" w:cs="Arial"/>
          <w:i/>
          <w:lang w:val="sv-SE"/>
        </w:rPr>
        <w:t xml:space="preserve">Jag kanske är lite mer bekväm med mindre risk. Vad säger ni om jag skulle allokera om </w:t>
      </w:r>
      <w:r>
        <w:rPr>
          <w:rFonts w:ascii="Arial" w:hAnsi="Arial" w:cs="Arial"/>
          <w:i/>
          <w:lang w:val="sv-SE"/>
        </w:rPr>
        <w:t xml:space="preserve">hälften av mina investeringar i Aktiva 50 och sedan flyttar över till Aktiva 30. </w:t>
      </w:r>
    </w:p>
    <w:p w:rsidR="00AB0F0D" w:rsidRPr="00AB0F0D" w:rsidRDefault="00AB0F0D" w:rsidP="00AB0F0D">
      <w:pPr>
        <w:rPr>
          <w:rFonts w:ascii="Arial" w:hAnsi="Arial" w:cs="Arial"/>
          <w:b/>
          <w:i/>
          <w:lang w:val="sv-SE"/>
        </w:rPr>
      </w:pPr>
      <w:r w:rsidRPr="00AB0F0D">
        <w:rPr>
          <w:rFonts w:ascii="Arial" w:hAnsi="Arial" w:cs="Arial"/>
          <w:b/>
          <w:i/>
          <w:lang w:val="sv-SE"/>
        </w:rPr>
        <w:t xml:space="preserve">Vi kan </w:t>
      </w:r>
      <w:r w:rsidR="003929AC">
        <w:rPr>
          <w:rFonts w:ascii="Arial" w:hAnsi="Arial" w:cs="Arial"/>
          <w:b/>
          <w:i/>
          <w:lang w:val="sv-SE"/>
        </w:rPr>
        <w:t xml:space="preserve">gå tillbaka till </w:t>
      </w:r>
      <w:r w:rsidRPr="00AB0F0D">
        <w:rPr>
          <w:rFonts w:ascii="Arial" w:hAnsi="Arial" w:cs="Arial"/>
          <w:b/>
          <w:i/>
          <w:lang w:val="sv-SE"/>
        </w:rPr>
        <w:t xml:space="preserve"> den investeringsstrategi  vi kom överens om. Vi kom överens om en balanserad investeringsstrategi där vi ser historiska fluktuationer med minus 18% och upp till 30%. Baserat på din långsiktiga målsättning om 5% så tror vi att du kan vänta dig denna typ av fluktuationer. Din investering kan fluktuera åt båda håll och som jag sa tidigare så är din portfölj fortfarande </w:t>
      </w:r>
      <w:r w:rsidR="000D272C">
        <w:rPr>
          <w:rFonts w:ascii="Arial" w:hAnsi="Arial" w:cs="Arial"/>
          <w:b/>
          <w:i/>
          <w:lang w:val="sv-SE"/>
        </w:rPr>
        <w:t>i</w:t>
      </w:r>
      <w:r w:rsidRPr="00AB0F0D">
        <w:rPr>
          <w:rFonts w:ascii="Arial" w:hAnsi="Arial" w:cs="Arial"/>
          <w:b/>
          <w:i/>
          <w:lang w:val="sv-SE"/>
        </w:rPr>
        <w:t xml:space="preserve"> linje med vår rekommenderade allokering</w:t>
      </w:r>
      <w:r w:rsidR="000D272C">
        <w:rPr>
          <w:rFonts w:ascii="Arial" w:hAnsi="Arial" w:cs="Arial"/>
          <w:b/>
          <w:i/>
          <w:lang w:val="sv-SE"/>
        </w:rPr>
        <w:t>,</w:t>
      </w:r>
      <w:r w:rsidRPr="00AB0F0D">
        <w:rPr>
          <w:rFonts w:ascii="Arial" w:hAnsi="Arial" w:cs="Arial"/>
          <w:b/>
          <w:i/>
          <w:lang w:val="sv-SE"/>
        </w:rPr>
        <w:t xml:space="preserve"> givet den risk profil som vi tidigare </w:t>
      </w:r>
      <w:r>
        <w:rPr>
          <w:rFonts w:ascii="Arial" w:hAnsi="Arial" w:cs="Arial"/>
          <w:b/>
          <w:i/>
          <w:lang w:val="sv-SE"/>
        </w:rPr>
        <w:t>kom överens om</w:t>
      </w:r>
      <w:r w:rsidRPr="00AB0F0D">
        <w:rPr>
          <w:rFonts w:ascii="Arial" w:hAnsi="Arial" w:cs="Arial"/>
          <w:b/>
          <w:i/>
          <w:lang w:val="sv-SE"/>
        </w:rPr>
        <w:t xml:space="preserve">. </w:t>
      </w:r>
    </w:p>
    <w:p w:rsidR="00AB0F0D" w:rsidRPr="00AB0F0D" w:rsidRDefault="00AB0F0D" w:rsidP="00FB4837">
      <w:pPr>
        <w:jc w:val="right"/>
        <w:rPr>
          <w:rFonts w:ascii="Arial" w:hAnsi="Arial" w:cs="Arial"/>
          <w:i/>
          <w:lang w:val="sv-SE"/>
        </w:rPr>
      </w:pPr>
      <w:r w:rsidRPr="00AB0F0D">
        <w:rPr>
          <w:rFonts w:ascii="Arial" w:hAnsi="Arial" w:cs="Arial"/>
          <w:i/>
          <w:lang w:val="sv-SE"/>
        </w:rPr>
        <w:t xml:space="preserve">Ja, jag kommer ihåg att vi pratade igenom det här grundligt senast så det är okej. </w:t>
      </w:r>
      <w:r>
        <w:rPr>
          <w:rFonts w:ascii="Arial" w:hAnsi="Arial" w:cs="Arial"/>
          <w:i/>
          <w:lang w:val="sv-SE"/>
        </w:rPr>
        <w:t xml:space="preserve">Jag är bara lite osäker </w:t>
      </w:r>
      <w:r w:rsidR="000D272C">
        <w:rPr>
          <w:rFonts w:ascii="Arial" w:hAnsi="Arial" w:cs="Arial"/>
          <w:i/>
          <w:lang w:val="sv-SE"/>
        </w:rPr>
        <w:t>med</w:t>
      </w:r>
      <w:r>
        <w:rPr>
          <w:rFonts w:ascii="Arial" w:hAnsi="Arial" w:cs="Arial"/>
          <w:i/>
          <w:lang w:val="sv-SE"/>
        </w:rPr>
        <w:t xml:space="preserve"> marknaden</w:t>
      </w:r>
      <w:r w:rsidR="000D272C">
        <w:rPr>
          <w:rFonts w:ascii="Arial" w:hAnsi="Arial" w:cs="Arial"/>
          <w:i/>
          <w:lang w:val="sv-SE"/>
        </w:rPr>
        <w:t>s utveckling</w:t>
      </w:r>
      <w:r>
        <w:rPr>
          <w:rFonts w:ascii="Arial" w:hAnsi="Arial" w:cs="Arial"/>
          <w:i/>
          <w:lang w:val="sv-SE"/>
        </w:rPr>
        <w:t xml:space="preserve">. Hur var det med USA och Trump då? Borde jag minska min exponering mot amerikanska aktier? </w:t>
      </w:r>
    </w:p>
    <w:p w:rsidR="00AB0F0D" w:rsidRDefault="00AB0F0D" w:rsidP="00461563">
      <w:pPr>
        <w:rPr>
          <w:rFonts w:ascii="Arial" w:hAnsi="Arial" w:cs="Arial"/>
          <w:b/>
          <w:i/>
          <w:lang w:val="sv-SE"/>
        </w:rPr>
      </w:pPr>
      <w:r w:rsidRPr="00AB0F0D">
        <w:rPr>
          <w:rFonts w:ascii="Arial" w:hAnsi="Arial" w:cs="Arial"/>
          <w:b/>
          <w:i/>
          <w:lang w:val="sv-SE"/>
        </w:rPr>
        <w:t xml:space="preserve">Vi har faktiskt uppgraderat USA från negativt till neutral </w:t>
      </w:r>
      <w:r w:rsidR="000D272C">
        <w:rPr>
          <w:rFonts w:ascii="Arial" w:hAnsi="Arial" w:cs="Arial"/>
          <w:b/>
          <w:i/>
          <w:lang w:val="sv-SE"/>
        </w:rPr>
        <w:t>från mars till a</w:t>
      </w:r>
      <w:r w:rsidRPr="00AB0F0D">
        <w:rPr>
          <w:rFonts w:ascii="Arial" w:hAnsi="Arial" w:cs="Arial"/>
          <w:b/>
          <w:i/>
          <w:lang w:val="sv-SE"/>
        </w:rPr>
        <w:t xml:space="preserve">pril eftersom vi ser </w:t>
      </w:r>
      <w:r>
        <w:rPr>
          <w:rFonts w:ascii="Arial" w:hAnsi="Arial" w:cs="Arial"/>
          <w:b/>
          <w:i/>
          <w:lang w:val="sv-SE"/>
        </w:rPr>
        <w:t>positiva</w:t>
      </w:r>
      <w:r w:rsidRPr="00AB0F0D">
        <w:rPr>
          <w:rFonts w:ascii="Arial" w:hAnsi="Arial" w:cs="Arial"/>
          <w:b/>
          <w:i/>
          <w:lang w:val="sv-SE"/>
        </w:rPr>
        <w:t xml:space="preserve"> signaler därifrån</w:t>
      </w:r>
      <w:r>
        <w:rPr>
          <w:rFonts w:ascii="Arial" w:hAnsi="Arial" w:cs="Arial"/>
          <w:b/>
          <w:i/>
          <w:lang w:val="sv-SE"/>
        </w:rPr>
        <w:t>, särskilt vad gäller ökade investeringar</w:t>
      </w:r>
      <w:r w:rsidRPr="00AB0F0D">
        <w:rPr>
          <w:rFonts w:ascii="Arial" w:hAnsi="Arial" w:cs="Arial"/>
          <w:b/>
          <w:i/>
          <w:lang w:val="sv-SE"/>
        </w:rPr>
        <w:t xml:space="preserve">. </w:t>
      </w:r>
      <w:r>
        <w:rPr>
          <w:rFonts w:ascii="Arial" w:hAnsi="Arial" w:cs="Arial"/>
          <w:b/>
          <w:i/>
          <w:lang w:val="sv-SE"/>
        </w:rPr>
        <w:t>Osäkerhet finns fortfarande där, men den generella marknadsu</w:t>
      </w:r>
      <w:r w:rsidR="00212000">
        <w:rPr>
          <w:rFonts w:ascii="Arial" w:hAnsi="Arial" w:cs="Arial"/>
          <w:b/>
          <w:i/>
          <w:lang w:val="sv-SE"/>
        </w:rPr>
        <w:t>t</w:t>
      </w:r>
      <w:r>
        <w:rPr>
          <w:rFonts w:ascii="Arial" w:hAnsi="Arial" w:cs="Arial"/>
          <w:b/>
          <w:i/>
          <w:lang w:val="sv-SE"/>
        </w:rPr>
        <w:t>sikten är positiv. En</w:t>
      </w:r>
      <w:r w:rsidR="00BE715B">
        <w:rPr>
          <w:rFonts w:ascii="Arial" w:hAnsi="Arial" w:cs="Arial"/>
          <w:b/>
          <w:i/>
          <w:lang w:val="sv-SE"/>
        </w:rPr>
        <w:t xml:space="preserve"> anledning till att vi valde den</w:t>
      </w:r>
      <w:r>
        <w:rPr>
          <w:rFonts w:ascii="Arial" w:hAnsi="Arial" w:cs="Arial"/>
          <w:b/>
          <w:i/>
          <w:lang w:val="sv-SE"/>
        </w:rPr>
        <w:t xml:space="preserve"> här globa</w:t>
      </w:r>
      <w:r w:rsidR="00BE715B">
        <w:rPr>
          <w:rFonts w:ascii="Arial" w:hAnsi="Arial" w:cs="Arial"/>
          <w:b/>
          <w:i/>
          <w:lang w:val="sv-SE"/>
        </w:rPr>
        <w:t xml:space="preserve">la exponeringen var att det borde fungera som en motvikt till dina investeringar </w:t>
      </w:r>
      <w:r w:rsidR="00212000">
        <w:rPr>
          <w:rFonts w:ascii="Arial" w:hAnsi="Arial" w:cs="Arial"/>
          <w:b/>
          <w:i/>
          <w:lang w:val="sv-SE"/>
        </w:rPr>
        <w:t>på O</w:t>
      </w:r>
      <w:r w:rsidR="00BE715B">
        <w:rPr>
          <w:rFonts w:ascii="Arial" w:hAnsi="Arial" w:cs="Arial"/>
          <w:b/>
          <w:i/>
          <w:lang w:val="sv-SE"/>
        </w:rPr>
        <w:t>slo börsen. Din e</w:t>
      </w:r>
      <w:r w:rsidR="00212000">
        <w:rPr>
          <w:rFonts w:ascii="Arial" w:hAnsi="Arial" w:cs="Arial"/>
          <w:b/>
          <w:i/>
          <w:lang w:val="sv-SE"/>
        </w:rPr>
        <w:t>xponering mot O</w:t>
      </w:r>
      <w:r w:rsidR="00BE715B">
        <w:rPr>
          <w:rFonts w:ascii="Arial" w:hAnsi="Arial" w:cs="Arial"/>
          <w:b/>
          <w:i/>
          <w:lang w:val="sv-SE"/>
        </w:rPr>
        <w:t>slo börsen är hög, givet Nordeas rekommendationer</w:t>
      </w:r>
      <w:r w:rsidR="00212000">
        <w:rPr>
          <w:rFonts w:ascii="Arial" w:hAnsi="Arial" w:cs="Arial"/>
          <w:b/>
          <w:i/>
          <w:lang w:val="sv-SE"/>
        </w:rPr>
        <w:t xml:space="preserve"> och marknadssyn</w:t>
      </w:r>
      <w:r w:rsidR="00BE715B">
        <w:rPr>
          <w:rFonts w:ascii="Arial" w:hAnsi="Arial" w:cs="Arial"/>
          <w:b/>
          <w:i/>
          <w:lang w:val="sv-SE"/>
        </w:rPr>
        <w:t>. Så v</w:t>
      </w:r>
      <w:r w:rsidR="003929AC">
        <w:rPr>
          <w:rFonts w:ascii="Arial" w:hAnsi="Arial" w:cs="Arial"/>
          <w:b/>
          <w:i/>
          <w:lang w:val="sv-SE"/>
        </w:rPr>
        <w:t xml:space="preserve">år </w:t>
      </w:r>
      <w:r w:rsidR="000714F4">
        <w:rPr>
          <w:rFonts w:ascii="Arial" w:hAnsi="Arial" w:cs="Arial"/>
          <w:b/>
          <w:i/>
          <w:lang w:val="sv-SE"/>
        </w:rPr>
        <w:t>rekommendation</w:t>
      </w:r>
      <w:r w:rsidR="003929AC">
        <w:rPr>
          <w:rFonts w:ascii="Arial" w:hAnsi="Arial" w:cs="Arial"/>
          <w:b/>
          <w:i/>
          <w:lang w:val="sv-SE"/>
        </w:rPr>
        <w:t xml:space="preserve"> är </w:t>
      </w:r>
      <w:r w:rsidR="00BE715B">
        <w:rPr>
          <w:rFonts w:ascii="Arial" w:hAnsi="Arial" w:cs="Arial"/>
          <w:b/>
          <w:i/>
          <w:lang w:val="sv-SE"/>
        </w:rPr>
        <w:t xml:space="preserve"> att du fortsätter med d</w:t>
      </w:r>
      <w:r w:rsidR="003929AC">
        <w:rPr>
          <w:rFonts w:ascii="Arial" w:hAnsi="Arial" w:cs="Arial"/>
          <w:b/>
          <w:i/>
          <w:lang w:val="sv-SE"/>
        </w:rPr>
        <w:t>en</w:t>
      </w:r>
      <w:r w:rsidR="00BE715B">
        <w:rPr>
          <w:rFonts w:ascii="Arial" w:hAnsi="Arial" w:cs="Arial"/>
          <w:b/>
          <w:i/>
          <w:lang w:val="sv-SE"/>
        </w:rPr>
        <w:t xml:space="preserve"> amerikanska exponering </w:t>
      </w:r>
      <w:r w:rsidR="003929AC">
        <w:rPr>
          <w:rFonts w:ascii="Arial" w:hAnsi="Arial" w:cs="Arial"/>
          <w:b/>
          <w:i/>
          <w:lang w:val="sv-SE"/>
        </w:rPr>
        <w:t xml:space="preserve">du har </w:t>
      </w:r>
      <w:r w:rsidR="00BE715B">
        <w:rPr>
          <w:rFonts w:ascii="Arial" w:hAnsi="Arial" w:cs="Arial"/>
          <w:b/>
          <w:i/>
          <w:lang w:val="sv-SE"/>
        </w:rPr>
        <w:t xml:space="preserve">för att diversifiera din portfölj. </w:t>
      </w:r>
    </w:p>
    <w:p w:rsidR="00BE715B" w:rsidRPr="00BE715B" w:rsidRDefault="007B321B" w:rsidP="00FB4837">
      <w:pPr>
        <w:jc w:val="right"/>
        <w:rPr>
          <w:rFonts w:ascii="Arial" w:hAnsi="Arial" w:cs="Arial"/>
          <w:i/>
          <w:lang w:val="sv-SE"/>
        </w:rPr>
      </w:pPr>
      <w:r w:rsidRPr="00BE715B">
        <w:rPr>
          <w:rFonts w:ascii="Arial" w:hAnsi="Arial" w:cs="Arial"/>
          <w:i/>
          <w:lang w:val="sv-SE"/>
        </w:rPr>
        <w:t>O</w:t>
      </w:r>
      <w:r w:rsidR="00BE715B" w:rsidRPr="00BE715B">
        <w:rPr>
          <w:rFonts w:ascii="Arial" w:hAnsi="Arial" w:cs="Arial"/>
          <w:i/>
          <w:lang w:val="sv-SE"/>
        </w:rPr>
        <w:t xml:space="preserve">kej, det låter vettigt. Vad har jag </w:t>
      </w:r>
      <w:r w:rsidR="00BE715B">
        <w:rPr>
          <w:rFonts w:ascii="Arial" w:hAnsi="Arial" w:cs="Arial"/>
          <w:i/>
          <w:lang w:val="sv-SE"/>
        </w:rPr>
        <w:t xml:space="preserve">i fastigheter? </w:t>
      </w:r>
    </w:p>
    <w:p w:rsidR="00BE715B" w:rsidRPr="00BE715B" w:rsidRDefault="00BE715B" w:rsidP="00461563">
      <w:pPr>
        <w:rPr>
          <w:rFonts w:ascii="Arial" w:hAnsi="Arial" w:cs="Arial"/>
          <w:b/>
          <w:i/>
          <w:lang w:val="sv-SE"/>
        </w:rPr>
      </w:pPr>
      <w:r w:rsidRPr="00BE715B">
        <w:rPr>
          <w:rFonts w:ascii="Arial" w:hAnsi="Arial" w:cs="Arial"/>
          <w:b/>
          <w:i/>
          <w:lang w:val="sv-SE"/>
        </w:rPr>
        <w:t xml:space="preserve">Vi diskuterade fastigheter innan jul och att vissa fördelar med sådana investeringar är att de diversifierar </w:t>
      </w:r>
      <w:r>
        <w:rPr>
          <w:rFonts w:ascii="Arial" w:hAnsi="Arial" w:cs="Arial"/>
          <w:b/>
          <w:i/>
          <w:lang w:val="sv-SE"/>
        </w:rPr>
        <w:t>en traditionell portfölj</w:t>
      </w:r>
      <w:r w:rsidRPr="00BE715B">
        <w:rPr>
          <w:rFonts w:ascii="Arial" w:hAnsi="Arial" w:cs="Arial"/>
          <w:b/>
          <w:i/>
          <w:lang w:val="sv-SE"/>
        </w:rPr>
        <w:t xml:space="preserve"> </w:t>
      </w:r>
      <w:r>
        <w:rPr>
          <w:rFonts w:ascii="Arial" w:hAnsi="Arial" w:cs="Arial"/>
          <w:b/>
          <w:i/>
          <w:lang w:val="sv-SE"/>
        </w:rPr>
        <w:t xml:space="preserve">som oftast består av aktier och räntebärande obligationer </w:t>
      </w:r>
      <w:r w:rsidRPr="00BE715B">
        <w:rPr>
          <w:rFonts w:ascii="Arial" w:hAnsi="Arial" w:cs="Arial"/>
          <w:b/>
          <w:i/>
          <w:lang w:val="sv-SE"/>
        </w:rPr>
        <w:t>bra</w:t>
      </w:r>
      <w:r>
        <w:rPr>
          <w:rFonts w:ascii="Arial" w:hAnsi="Arial" w:cs="Arial"/>
          <w:b/>
          <w:i/>
          <w:lang w:val="sv-SE"/>
        </w:rPr>
        <w:t xml:space="preserve"> och därför justerar din avkastning med tanke på risken bra. Vi har också diskuterat att investera direkt i fastigheter, men med tanke på din likviditet så tycker vi inte att det är en bra lösning. Men </w:t>
      </w:r>
      <w:r w:rsidR="00383F11">
        <w:rPr>
          <w:rFonts w:ascii="Arial" w:hAnsi="Arial" w:cs="Arial"/>
          <w:b/>
          <w:i/>
          <w:lang w:val="sv-SE"/>
        </w:rPr>
        <w:t xml:space="preserve">oavsett så rekommenderar vi en del fastighetsinvesteringar i din portfölj. </w:t>
      </w:r>
      <w:r w:rsidRPr="00BE715B">
        <w:rPr>
          <w:rFonts w:ascii="Arial" w:hAnsi="Arial" w:cs="Arial"/>
          <w:b/>
          <w:i/>
          <w:lang w:val="sv-SE"/>
        </w:rPr>
        <w:t xml:space="preserve"> </w:t>
      </w:r>
    </w:p>
    <w:p w:rsidR="00383F11" w:rsidRPr="00383F11" w:rsidRDefault="007B321B" w:rsidP="00FB4837">
      <w:pPr>
        <w:jc w:val="right"/>
        <w:rPr>
          <w:rFonts w:ascii="Arial" w:hAnsi="Arial" w:cs="Arial"/>
          <w:i/>
          <w:lang w:val="sv-SE"/>
        </w:rPr>
      </w:pPr>
      <w:r w:rsidRPr="00383F11">
        <w:rPr>
          <w:rFonts w:ascii="Arial" w:hAnsi="Arial" w:cs="Arial"/>
          <w:i/>
          <w:lang w:val="sv-SE"/>
        </w:rPr>
        <w:t>O</w:t>
      </w:r>
      <w:r w:rsidR="00383F11" w:rsidRPr="00383F11">
        <w:rPr>
          <w:rFonts w:ascii="Arial" w:hAnsi="Arial" w:cs="Arial"/>
          <w:i/>
          <w:lang w:val="sv-SE"/>
        </w:rPr>
        <w:t xml:space="preserve">kej, låt oss fortsätta med det. </w:t>
      </w:r>
    </w:p>
    <w:p w:rsidR="00383F11" w:rsidRPr="00383F11" w:rsidRDefault="00383F11" w:rsidP="006F0B50">
      <w:pPr>
        <w:rPr>
          <w:rFonts w:ascii="Arial" w:hAnsi="Arial" w:cs="Arial"/>
          <w:b/>
          <w:i/>
          <w:lang w:val="sv-SE"/>
        </w:rPr>
      </w:pPr>
      <w:r w:rsidRPr="00383F11">
        <w:rPr>
          <w:rFonts w:ascii="Arial" w:hAnsi="Arial" w:cs="Arial"/>
          <w:b/>
          <w:i/>
          <w:lang w:val="sv-SE"/>
        </w:rPr>
        <w:t>Det har</w:t>
      </w:r>
      <w:r w:rsidR="00212000">
        <w:rPr>
          <w:rFonts w:ascii="Arial" w:hAnsi="Arial" w:cs="Arial"/>
          <w:b/>
          <w:i/>
          <w:lang w:val="sv-SE"/>
        </w:rPr>
        <w:t xml:space="preserve"> dock</w:t>
      </w:r>
      <w:r w:rsidRPr="00383F11">
        <w:rPr>
          <w:rFonts w:ascii="Arial" w:hAnsi="Arial" w:cs="Arial"/>
          <w:b/>
          <w:i/>
          <w:lang w:val="sv-SE"/>
        </w:rPr>
        <w:t xml:space="preserve"> skett en förändring sedan vi senast pratades vid. </w:t>
      </w:r>
      <w:r>
        <w:rPr>
          <w:rFonts w:ascii="Arial" w:hAnsi="Arial" w:cs="Arial"/>
          <w:b/>
          <w:i/>
          <w:lang w:val="sv-SE"/>
        </w:rPr>
        <w:t xml:space="preserve">Vår rekommenderade allokering har en övervikt mot tillväxtmarknader, särskilt Kina. </w:t>
      </w:r>
      <w:r w:rsidR="00212000">
        <w:rPr>
          <w:rFonts w:ascii="Arial" w:hAnsi="Arial" w:cs="Arial"/>
          <w:b/>
          <w:i/>
          <w:lang w:val="sv-SE"/>
        </w:rPr>
        <w:t>Fonder</w:t>
      </w:r>
      <w:r w:rsidR="003929AC">
        <w:rPr>
          <w:rFonts w:ascii="Arial" w:hAnsi="Arial" w:cs="Arial"/>
          <w:b/>
          <w:i/>
          <w:lang w:val="sv-SE"/>
        </w:rPr>
        <w:t>n</w:t>
      </w:r>
      <w:r w:rsidR="00212000">
        <w:rPr>
          <w:rFonts w:ascii="Arial" w:hAnsi="Arial" w:cs="Arial"/>
          <w:b/>
          <w:i/>
          <w:lang w:val="sv-SE"/>
        </w:rPr>
        <w:t>a</w:t>
      </w:r>
      <w:r>
        <w:rPr>
          <w:rFonts w:ascii="Arial" w:hAnsi="Arial" w:cs="Arial"/>
          <w:b/>
          <w:i/>
          <w:lang w:val="sv-SE"/>
        </w:rPr>
        <w:t xml:space="preserve"> visar mycket positiva signaler och </w:t>
      </w:r>
      <w:r w:rsidR="00212000">
        <w:rPr>
          <w:rFonts w:ascii="Arial" w:hAnsi="Arial" w:cs="Arial"/>
          <w:b/>
          <w:i/>
          <w:lang w:val="sv-SE"/>
        </w:rPr>
        <w:t>vi har klara köprekommendationer</w:t>
      </w:r>
      <w:r>
        <w:rPr>
          <w:rFonts w:ascii="Arial" w:hAnsi="Arial" w:cs="Arial"/>
          <w:b/>
          <w:i/>
          <w:lang w:val="sv-SE"/>
        </w:rPr>
        <w:t xml:space="preserve"> på flera av våra tillväxtmarknadsfonder. Om vi tittar på </w:t>
      </w:r>
      <w:r w:rsidR="00212000">
        <w:rPr>
          <w:rFonts w:ascii="Arial" w:hAnsi="Arial" w:cs="Arial"/>
          <w:b/>
          <w:i/>
          <w:lang w:val="sv-SE"/>
        </w:rPr>
        <w:t xml:space="preserve">din </w:t>
      </w:r>
      <w:r>
        <w:rPr>
          <w:rFonts w:ascii="Arial" w:hAnsi="Arial" w:cs="Arial"/>
          <w:b/>
          <w:i/>
          <w:lang w:val="sv-SE"/>
        </w:rPr>
        <w:t xml:space="preserve">portfölj så har du en mycket låg </w:t>
      </w:r>
      <w:r w:rsidR="003929AC">
        <w:rPr>
          <w:rFonts w:ascii="Arial" w:hAnsi="Arial" w:cs="Arial"/>
          <w:b/>
          <w:i/>
          <w:lang w:val="sv-SE"/>
        </w:rPr>
        <w:t xml:space="preserve">andel </w:t>
      </w:r>
      <w:r>
        <w:rPr>
          <w:rFonts w:ascii="Arial" w:hAnsi="Arial" w:cs="Arial"/>
          <w:b/>
          <w:i/>
          <w:lang w:val="sv-SE"/>
        </w:rPr>
        <w:t xml:space="preserve"> av dina investeringar i tillväxtmarknadsfonder. </w:t>
      </w:r>
      <w:r w:rsidR="00212000">
        <w:rPr>
          <w:rFonts w:ascii="Arial" w:hAnsi="Arial" w:cs="Arial"/>
          <w:b/>
          <w:i/>
          <w:lang w:val="sv-SE"/>
        </w:rPr>
        <w:t>Så v</w:t>
      </w:r>
      <w:r>
        <w:rPr>
          <w:rFonts w:ascii="Arial" w:hAnsi="Arial" w:cs="Arial"/>
          <w:b/>
          <w:i/>
          <w:lang w:val="sv-SE"/>
        </w:rPr>
        <w:t xml:space="preserve">ad </w:t>
      </w:r>
      <w:r w:rsidR="00212000">
        <w:rPr>
          <w:rFonts w:ascii="Arial" w:hAnsi="Arial" w:cs="Arial"/>
          <w:b/>
          <w:i/>
          <w:lang w:val="sv-SE"/>
        </w:rPr>
        <w:t xml:space="preserve">jag </w:t>
      </w:r>
      <w:r>
        <w:rPr>
          <w:rFonts w:ascii="Arial" w:hAnsi="Arial" w:cs="Arial"/>
          <w:b/>
          <w:i/>
          <w:lang w:val="sv-SE"/>
        </w:rPr>
        <w:t xml:space="preserve">därför </w:t>
      </w:r>
      <w:r w:rsidR="00212000">
        <w:rPr>
          <w:rFonts w:ascii="Arial" w:hAnsi="Arial" w:cs="Arial"/>
          <w:b/>
          <w:i/>
          <w:lang w:val="sv-SE"/>
        </w:rPr>
        <w:t>vill föreslå</w:t>
      </w:r>
      <w:r>
        <w:rPr>
          <w:rFonts w:ascii="Arial" w:hAnsi="Arial" w:cs="Arial"/>
          <w:b/>
          <w:i/>
          <w:lang w:val="sv-SE"/>
        </w:rPr>
        <w:t xml:space="preserve"> är att, givet din höga exponering mot oslo börsen, minska din andel </w:t>
      </w:r>
      <w:r w:rsidR="00212000">
        <w:rPr>
          <w:rFonts w:ascii="Arial" w:hAnsi="Arial" w:cs="Arial"/>
          <w:b/>
          <w:i/>
          <w:lang w:val="sv-SE"/>
        </w:rPr>
        <w:t>norska akti</w:t>
      </w:r>
      <w:r>
        <w:rPr>
          <w:rFonts w:ascii="Arial" w:hAnsi="Arial" w:cs="Arial"/>
          <w:b/>
          <w:i/>
          <w:lang w:val="sv-SE"/>
        </w:rPr>
        <w:t xml:space="preserve">er och </w:t>
      </w:r>
      <w:r w:rsidR="00212000">
        <w:rPr>
          <w:rFonts w:ascii="Arial" w:hAnsi="Arial" w:cs="Arial"/>
          <w:b/>
          <w:i/>
          <w:lang w:val="sv-SE"/>
        </w:rPr>
        <w:t>istället</w:t>
      </w:r>
      <w:r>
        <w:rPr>
          <w:rFonts w:ascii="Arial" w:hAnsi="Arial" w:cs="Arial"/>
          <w:b/>
          <w:i/>
          <w:lang w:val="sv-SE"/>
        </w:rPr>
        <w:t xml:space="preserve"> flytta delar av detta till tillväxtmarknaderna. </w:t>
      </w:r>
    </w:p>
    <w:p w:rsidR="00383F11" w:rsidRPr="00383F11" w:rsidRDefault="007B321B" w:rsidP="00FB4837">
      <w:pPr>
        <w:jc w:val="right"/>
        <w:rPr>
          <w:rFonts w:ascii="Arial" w:hAnsi="Arial" w:cs="Arial"/>
          <w:i/>
          <w:lang w:val="sv-SE"/>
        </w:rPr>
      </w:pPr>
      <w:r w:rsidRPr="00383F11">
        <w:rPr>
          <w:rFonts w:ascii="Arial" w:hAnsi="Arial" w:cs="Arial"/>
          <w:i/>
          <w:lang w:val="sv-SE"/>
        </w:rPr>
        <w:t>O</w:t>
      </w:r>
      <w:r w:rsidR="00383F11" w:rsidRPr="00383F11">
        <w:rPr>
          <w:rFonts w:ascii="Arial" w:hAnsi="Arial" w:cs="Arial"/>
          <w:i/>
          <w:lang w:val="sv-SE"/>
        </w:rPr>
        <w:t xml:space="preserve">kej, </w:t>
      </w:r>
      <w:r w:rsidR="00212000">
        <w:rPr>
          <w:rFonts w:ascii="Arial" w:hAnsi="Arial" w:cs="Arial"/>
          <w:i/>
          <w:lang w:val="sv-SE"/>
        </w:rPr>
        <w:t xml:space="preserve">men </w:t>
      </w:r>
      <w:r w:rsidR="00383F11" w:rsidRPr="00383F11">
        <w:rPr>
          <w:rFonts w:ascii="Arial" w:hAnsi="Arial" w:cs="Arial"/>
          <w:i/>
          <w:lang w:val="sv-SE"/>
        </w:rPr>
        <w:t xml:space="preserve">jag vill behålla några av dessa aktier, men vi kanske kan titta närmare på några av dem. </w:t>
      </w:r>
      <w:r w:rsidR="00383F11">
        <w:rPr>
          <w:rFonts w:ascii="Arial" w:hAnsi="Arial" w:cs="Arial"/>
          <w:i/>
          <w:lang w:val="sv-SE"/>
        </w:rPr>
        <w:t xml:space="preserve">Vilka aktier tänker du på? </w:t>
      </w:r>
    </w:p>
    <w:p w:rsidR="00383F11" w:rsidRPr="00383F11" w:rsidRDefault="00383F11" w:rsidP="006F0B50">
      <w:pPr>
        <w:rPr>
          <w:rFonts w:ascii="Arial" w:hAnsi="Arial" w:cs="Arial"/>
          <w:b/>
          <w:i/>
          <w:lang w:val="sv-SE"/>
        </w:rPr>
      </w:pPr>
      <w:r w:rsidRPr="00383F11">
        <w:rPr>
          <w:rFonts w:ascii="Arial" w:hAnsi="Arial" w:cs="Arial"/>
          <w:b/>
          <w:i/>
          <w:lang w:val="sv-SE"/>
        </w:rPr>
        <w:t xml:space="preserve">Vi har sälj rekommendationer på Telenor. </w:t>
      </w:r>
      <w:r>
        <w:rPr>
          <w:rFonts w:ascii="Arial" w:hAnsi="Arial" w:cs="Arial"/>
          <w:b/>
          <w:i/>
          <w:lang w:val="sv-SE"/>
        </w:rPr>
        <w:t xml:space="preserve">Vad säger du om vi säljer aktier för 100 000 euro och re-allokerar det till fonden ”Emerging Stars” som vi diskuterade i förra </w:t>
      </w:r>
      <w:r>
        <w:rPr>
          <w:rFonts w:ascii="Arial" w:hAnsi="Arial" w:cs="Arial"/>
          <w:b/>
          <w:i/>
          <w:lang w:val="sv-SE"/>
        </w:rPr>
        <w:lastRenderedPageBreak/>
        <w:t>mötet?</w:t>
      </w:r>
      <w:r w:rsidR="00E30FC6">
        <w:rPr>
          <w:rFonts w:ascii="Arial" w:hAnsi="Arial" w:cs="Arial"/>
          <w:b/>
          <w:i/>
          <w:lang w:val="sv-SE"/>
        </w:rPr>
        <w:t xml:space="preserve"> </w:t>
      </w:r>
      <w:r>
        <w:rPr>
          <w:rFonts w:ascii="Arial" w:hAnsi="Arial" w:cs="Arial"/>
          <w:b/>
          <w:i/>
          <w:lang w:val="sv-SE"/>
        </w:rPr>
        <w:t xml:space="preserve">Vi kan göra dessa </w:t>
      </w:r>
      <w:r w:rsidR="00212000">
        <w:rPr>
          <w:rFonts w:ascii="Arial" w:hAnsi="Arial" w:cs="Arial"/>
          <w:b/>
          <w:i/>
          <w:lang w:val="sv-SE"/>
        </w:rPr>
        <w:t>transaktioner</w:t>
      </w:r>
      <w:r>
        <w:rPr>
          <w:rFonts w:ascii="Arial" w:hAnsi="Arial" w:cs="Arial"/>
          <w:b/>
          <w:i/>
          <w:lang w:val="sv-SE"/>
        </w:rPr>
        <w:t xml:space="preserve"> inom ditt investeringskonto och därför </w:t>
      </w:r>
      <w:r w:rsidR="00212000">
        <w:rPr>
          <w:rFonts w:ascii="Arial" w:hAnsi="Arial" w:cs="Arial"/>
          <w:b/>
          <w:i/>
          <w:lang w:val="sv-SE"/>
        </w:rPr>
        <w:t xml:space="preserve">se till att </w:t>
      </w:r>
      <w:r>
        <w:rPr>
          <w:rFonts w:ascii="Arial" w:hAnsi="Arial" w:cs="Arial"/>
          <w:b/>
          <w:i/>
          <w:lang w:val="sv-SE"/>
        </w:rPr>
        <w:t>du inte</w:t>
      </w:r>
      <w:r w:rsidR="003929AC">
        <w:rPr>
          <w:rFonts w:ascii="Arial" w:hAnsi="Arial" w:cs="Arial"/>
          <w:b/>
          <w:i/>
          <w:lang w:val="sv-SE"/>
        </w:rPr>
        <w:t xml:space="preserve"> behöver skatta för kapitalvinsten</w:t>
      </w:r>
      <w:r>
        <w:rPr>
          <w:rFonts w:ascii="Arial" w:hAnsi="Arial" w:cs="Arial"/>
          <w:b/>
          <w:i/>
          <w:lang w:val="sv-SE"/>
        </w:rPr>
        <w:t xml:space="preserve"> . </w:t>
      </w:r>
    </w:p>
    <w:p w:rsidR="006F0B50" w:rsidRPr="000714F4" w:rsidRDefault="00383F11" w:rsidP="00FB4837">
      <w:pPr>
        <w:jc w:val="right"/>
        <w:rPr>
          <w:rFonts w:ascii="Arial" w:hAnsi="Arial" w:cs="Arial"/>
          <w:i/>
          <w:lang w:val="sv-SE"/>
        </w:rPr>
      </w:pPr>
      <w:r w:rsidRPr="00383F11">
        <w:rPr>
          <w:rFonts w:ascii="Arial" w:hAnsi="Arial" w:cs="Arial"/>
          <w:i/>
          <w:lang w:val="sv-SE"/>
        </w:rPr>
        <w:t xml:space="preserve">Ja, låt oss göra det! </w:t>
      </w:r>
    </w:p>
    <w:p w:rsidR="006F00FB" w:rsidRPr="006F00FB" w:rsidRDefault="006F00FB" w:rsidP="00461563">
      <w:pPr>
        <w:rPr>
          <w:rFonts w:ascii="Arial" w:hAnsi="Arial" w:cs="Arial"/>
          <w:b/>
          <w:i/>
          <w:lang w:val="sv-SE"/>
        </w:rPr>
      </w:pPr>
      <w:r w:rsidRPr="006F00FB">
        <w:rPr>
          <w:rFonts w:ascii="Arial" w:hAnsi="Arial" w:cs="Arial"/>
          <w:b/>
          <w:i/>
          <w:lang w:val="sv-SE"/>
        </w:rPr>
        <w:t xml:space="preserve">Okej, låt mig bara se hur det påverkar din portföljsallokering. </w:t>
      </w:r>
      <w:r>
        <w:rPr>
          <w:rFonts w:ascii="Arial" w:hAnsi="Arial" w:cs="Arial"/>
          <w:b/>
          <w:i/>
          <w:lang w:val="sv-SE"/>
        </w:rPr>
        <w:t xml:space="preserve">Okej, ja den är fortfarande inom ramarna för den investeringsstrategi som vi kom överens om. Vill du att jag ska utföra </w:t>
      </w:r>
      <w:r w:rsidR="00212000">
        <w:rPr>
          <w:rFonts w:ascii="Arial" w:hAnsi="Arial" w:cs="Arial"/>
          <w:b/>
          <w:i/>
          <w:lang w:val="sv-SE"/>
        </w:rPr>
        <w:t>dessa köp och sälj orde</w:t>
      </w:r>
      <w:r>
        <w:rPr>
          <w:rFonts w:ascii="Arial" w:hAnsi="Arial" w:cs="Arial"/>
          <w:b/>
          <w:i/>
          <w:lang w:val="sv-SE"/>
        </w:rPr>
        <w:t xml:space="preserve">r? </w:t>
      </w:r>
    </w:p>
    <w:p w:rsidR="005C1803" w:rsidRPr="000714F4" w:rsidRDefault="006F00FB" w:rsidP="00FB4837">
      <w:pPr>
        <w:jc w:val="right"/>
        <w:rPr>
          <w:rFonts w:ascii="Arial" w:hAnsi="Arial" w:cs="Arial"/>
          <w:i/>
          <w:lang w:val="sv-SE"/>
        </w:rPr>
      </w:pPr>
      <w:r w:rsidRPr="006F00FB">
        <w:rPr>
          <w:rFonts w:ascii="Arial" w:hAnsi="Arial" w:cs="Arial"/>
          <w:i/>
          <w:lang w:val="sv-SE"/>
        </w:rPr>
        <w:t xml:space="preserve">Ja, jag tycker att vi ska göra det. </w:t>
      </w:r>
    </w:p>
    <w:p w:rsidR="00344207" w:rsidRPr="00344207" w:rsidRDefault="00344207" w:rsidP="00461563">
      <w:pPr>
        <w:rPr>
          <w:rFonts w:ascii="Arial" w:hAnsi="Arial" w:cs="Arial"/>
          <w:b/>
          <w:i/>
          <w:lang w:val="sv-SE"/>
        </w:rPr>
      </w:pPr>
      <w:r w:rsidRPr="00344207">
        <w:rPr>
          <w:rFonts w:ascii="Arial" w:hAnsi="Arial" w:cs="Arial"/>
          <w:b/>
          <w:i/>
          <w:lang w:val="sv-SE"/>
        </w:rPr>
        <w:t>Toppen, då fortsätter vi med vår investeringsstrategi</w:t>
      </w:r>
      <w:r>
        <w:rPr>
          <w:rFonts w:ascii="Arial" w:hAnsi="Arial" w:cs="Arial"/>
          <w:b/>
          <w:i/>
          <w:lang w:val="sv-SE"/>
        </w:rPr>
        <w:t xml:space="preserve"> och allokering som vi kom överens om senast. Du är okej med variationen som kan ske med investeringsstrategin och förstår att dessa variationer är förväntade givet den långsiktiga avkastning som vi kommit överens om. Du är också bekväm med att behålla exponeringen mot USA, trots osäkerheterna, vilket är i linje med våra rekommendationer. Vi har också kommit överens om </w:t>
      </w:r>
      <w:r w:rsidR="00CA5F91">
        <w:rPr>
          <w:rFonts w:ascii="Arial" w:hAnsi="Arial" w:cs="Arial"/>
          <w:b/>
          <w:i/>
          <w:lang w:val="sv-SE"/>
        </w:rPr>
        <w:t xml:space="preserve">att sälja aktier till ett värde av 100 000 euro i Telenor och istället investera i Emerging stars fonden, vilket är en av de fonder som </w:t>
      </w:r>
      <w:r w:rsidR="00212000">
        <w:rPr>
          <w:rFonts w:ascii="Arial" w:hAnsi="Arial" w:cs="Arial"/>
          <w:b/>
          <w:i/>
          <w:lang w:val="sv-SE"/>
        </w:rPr>
        <w:t xml:space="preserve">har en </w:t>
      </w:r>
      <w:r w:rsidR="003929AC">
        <w:rPr>
          <w:rFonts w:ascii="Arial" w:hAnsi="Arial" w:cs="Arial"/>
          <w:b/>
          <w:i/>
          <w:lang w:val="sv-SE"/>
        </w:rPr>
        <w:t xml:space="preserve"> stark </w:t>
      </w:r>
      <w:r w:rsidR="00212000">
        <w:rPr>
          <w:rFonts w:ascii="Arial" w:hAnsi="Arial" w:cs="Arial"/>
          <w:b/>
          <w:i/>
          <w:lang w:val="sv-SE"/>
        </w:rPr>
        <w:t>köp</w:t>
      </w:r>
      <w:r w:rsidR="00CA5F91">
        <w:rPr>
          <w:rFonts w:ascii="Arial" w:hAnsi="Arial" w:cs="Arial"/>
          <w:b/>
          <w:i/>
          <w:lang w:val="sv-SE"/>
        </w:rPr>
        <w:t>rekommendation. Detta kommer fortfarande</w:t>
      </w:r>
      <w:ins w:id="1" w:author="Helena Gårdenberg" w:date="2018-08-24T12:27:00Z">
        <w:r w:rsidR="003929AC">
          <w:rPr>
            <w:rFonts w:ascii="Arial" w:hAnsi="Arial" w:cs="Arial"/>
            <w:b/>
            <w:i/>
            <w:lang w:val="sv-SE"/>
          </w:rPr>
          <w:t xml:space="preserve"> </w:t>
        </w:r>
      </w:ins>
      <w:r w:rsidR="000714F4">
        <w:rPr>
          <w:rFonts w:ascii="Arial" w:hAnsi="Arial" w:cs="Arial"/>
          <w:b/>
          <w:i/>
          <w:lang w:val="sv-SE"/>
        </w:rPr>
        <w:t>vara inom</w:t>
      </w:r>
      <w:r w:rsidR="00CA5F91">
        <w:rPr>
          <w:rFonts w:ascii="Arial" w:hAnsi="Arial" w:cs="Arial"/>
          <w:b/>
          <w:i/>
          <w:lang w:val="sv-SE"/>
        </w:rPr>
        <w:t xml:space="preserve"> de gränser som vi </w:t>
      </w:r>
      <w:r w:rsidR="003929AC">
        <w:rPr>
          <w:rFonts w:ascii="Arial" w:hAnsi="Arial" w:cs="Arial"/>
          <w:b/>
          <w:i/>
          <w:lang w:val="sv-SE"/>
        </w:rPr>
        <w:t xml:space="preserve">tidigare </w:t>
      </w:r>
      <w:r w:rsidR="00CA5F91">
        <w:rPr>
          <w:rFonts w:ascii="Arial" w:hAnsi="Arial" w:cs="Arial"/>
          <w:b/>
          <w:i/>
          <w:lang w:val="sv-SE"/>
        </w:rPr>
        <w:t xml:space="preserve">kommit överens om för din investeringsstrategi. </w:t>
      </w:r>
    </w:p>
    <w:p w:rsidR="0010530C" w:rsidRPr="00CA5F91" w:rsidRDefault="00CA5F91" w:rsidP="00FB4837">
      <w:pPr>
        <w:jc w:val="right"/>
        <w:rPr>
          <w:rFonts w:ascii="Arial" w:hAnsi="Arial" w:cs="Arial"/>
          <w:i/>
          <w:lang w:val="sv-SE"/>
        </w:rPr>
      </w:pPr>
      <w:r w:rsidRPr="00CA5F91">
        <w:rPr>
          <w:rFonts w:ascii="Arial" w:hAnsi="Arial" w:cs="Arial"/>
          <w:i/>
          <w:lang w:val="sv-SE"/>
        </w:rPr>
        <w:t>Bra!</w:t>
      </w:r>
    </w:p>
    <w:p w:rsidR="00062C60" w:rsidRPr="000714F4" w:rsidRDefault="00CA5F91" w:rsidP="00461563">
      <w:pPr>
        <w:rPr>
          <w:rFonts w:ascii="Arial" w:hAnsi="Arial" w:cs="Arial"/>
          <w:b/>
          <w:i/>
          <w:lang w:val="sv-SE"/>
        </w:rPr>
      </w:pPr>
      <w:bookmarkStart w:id="2" w:name="_Hlk519079281"/>
      <w:r w:rsidRPr="00CA5F91">
        <w:rPr>
          <w:rFonts w:ascii="Arial" w:hAnsi="Arial" w:cs="Arial"/>
          <w:b/>
          <w:i/>
          <w:lang w:val="sv-SE"/>
        </w:rPr>
        <w:t xml:space="preserve">Är det någonting annat som du har tänkt på sedan sist? </w:t>
      </w:r>
      <w:r>
        <w:rPr>
          <w:rFonts w:ascii="Arial" w:hAnsi="Arial" w:cs="Arial"/>
          <w:b/>
          <w:i/>
          <w:lang w:val="sv-SE"/>
        </w:rPr>
        <w:t xml:space="preserve">Jag skickade över en översikt av andra tjänster som vi erbjuder inom </w:t>
      </w:r>
      <w:r w:rsidR="003929AC">
        <w:rPr>
          <w:rFonts w:ascii="Arial" w:hAnsi="Arial" w:cs="Arial"/>
          <w:b/>
          <w:i/>
          <w:lang w:val="sv-SE"/>
        </w:rPr>
        <w:t>P</w:t>
      </w:r>
      <w:r>
        <w:rPr>
          <w:rFonts w:ascii="Arial" w:hAnsi="Arial" w:cs="Arial"/>
          <w:b/>
          <w:i/>
          <w:lang w:val="sv-SE"/>
        </w:rPr>
        <w:t xml:space="preserve">rivate </w:t>
      </w:r>
      <w:r w:rsidR="003929AC">
        <w:rPr>
          <w:rFonts w:ascii="Arial" w:hAnsi="Arial" w:cs="Arial"/>
          <w:b/>
          <w:i/>
          <w:lang w:val="sv-SE"/>
        </w:rPr>
        <w:t>B</w:t>
      </w:r>
      <w:r>
        <w:rPr>
          <w:rFonts w:ascii="Arial" w:hAnsi="Arial" w:cs="Arial"/>
          <w:b/>
          <w:i/>
          <w:lang w:val="sv-SE"/>
        </w:rPr>
        <w:t xml:space="preserve">anking. </w:t>
      </w:r>
      <w:r w:rsidRPr="000714F4">
        <w:rPr>
          <w:rFonts w:ascii="Arial" w:hAnsi="Arial" w:cs="Arial"/>
          <w:b/>
          <w:i/>
          <w:lang w:val="sv-SE"/>
        </w:rPr>
        <w:t xml:space="preserve">Väckte någon av dessa tjänster ditt intresse? </w:t>
      </w:r>
    </w:p>
    <w:bookmarkEnd w:id="2"/>
    <w:p w:rsidR="0010530C" w:rsidRPr="00A10F16" w:rsidRDefault="00CA5F91" w:rsidP="00FB4837">
      <w:pPr>
        <w:jc w:val="right"/>
        <w:rPr>
          <w:rFonts w:ascii="Arial" w:hAnsi="Arial" w:cs="Arial"/>
          <w:i/>
          <w:lang w:val="sv-SE"/>
        </w:rPr>
      </w:pPr>
      <w:r w:rsidRPr="00CA5F91">
        <w:rPr>
          <w:rFonts w:ascii="Arial" w:hAnsi="Arial" w:cs="Arial"/>
          <w:i/>
          <w:lang w:val="sv-SE"/>
        </w:rPr>
        <w:t xml:space="preserve">Inte för tillfället, men vi kan titta närmare på </w:t>
      </w:r>
      <w:r w:rsidR="00942111">
        <w:rPr>
          <w:rFonts w:ascii="Arial" w:hAnsi="Arial" w:cs="Arial"/>
          <w:i/>
          <w:lang w:val="sv-SE"/>
        </w:rPr>
        <w:t>dem</w:t>
      </w:r>
      <w:r w:rsidRPr="00CA5F91">
        <w:rPr>
          <w:rFonts w:ascii="Arial" w:hAnsi="Arial" w:cs="Arial"/>
          <w:i/>
          <w:lang w:val="sv-SE"/>
        </w:rPr>
        <w:t xml:space="preserve"> </w:t>
      </w:r>
      <w:r w:rsidR="00212000">
        <w:rPr>
          <w:rFonts w:ascii="Arial" w:hAnsi="Arial" w:cs="Arial"/>
          <w:i/>
          <w:lang w:val="sv-SE"/>
        </w:rPr>
        <w:t xml:space="preserve">under </w:t>
      </w:r>
      <w:r w:rsidR="00A10F16">
        <w:rPr>
          <w:rFonts w:ascii="Arial" w:hAnsi="Arial" w:cs="Arial"/>
          <w:i/>
          <w:lang w:val="sv-SE"/>
        </w:rPr>
        <w:t xml:space="preserve">vårt </w:t>
      </w:r>
      <w:r w:rsidRPr="00CA5F91">
        <w:rPr>
          <w:rFonts w:ascii="Arial" w:hAnsi="Arial" w:cs="Arial"/>
          <w:i/>
          <w:lang w:val="sv-SE"/>
        </w:rPr>
        <w:t xml:space="preserve">nästa </w:t>
      </w:r>
      <w:r w:rsidR="00A10F16">
        <w:rPr>
          <w:rFonts w:ascii="Arial" w:hAnsi="Arial" w:cs="Arial"/>
          <w:i/>
          <w:lang w:val="sv-SE"/>
        </w:rPr>
        <w:t>mö</w:t>
      </w:r>
      <w:r w:rsidRPr="00CA5F91">
        <w:rPr>
          <w:rFonts w:ascii="Arial" w:hAnsi="Arial" w:cs="Arial"/>
          <w:i/>
          <w:lang w:val="sv-SE"/>
        </w:rPr>
        <w:t xml:space="preserve">te. </w:t>
      </w:r>
    </w:p>
    <w:p w:rsidR="00CA5F91" w:rsidRPr="000714F4" w:rsidRDefault="00CA5F91" w:rsidP="00461563">
      <w:pPr>
        <w:rPr>
          <w:rFonts w:ascii="Arial" w:hAnsi="Arial" w:cs="Arial"/>
          <w:b/>
          <w:i/>
          <w:lang w:val="sv-SE"/>
        </w:rPr>
      </w:pPr>
      <w:r w:rsidRPr="00CA5F91">
        <w:rPr>
          <w:rFonts w:ascii="Arial" w:hAnsi="Arial" w:cs="Arial"/>
          <w:b/>
          <w:i/>
          <w:lang w:val="sv-SE"/>
        </w:rPr>
        <w:t>Det låter bra. Då föreslår jag att vi bokar in ett nytt m</w:t>
      </w:r>
      <w:r w:rsidR="00A10F16">
        <w:rPr>
          <w:rFonts w:ascii="Arial" w:hAnsi="Arial" w:cs="Arial"/>
          <w:b/>
          <w:i/>
          <w:lang w:val="sv-SE"/>
        </w:rPr>
        <w:t>ö</w:t>
      </w:r>
      <w:r w:rsidRPr="00CA5F91">
        <w:rPr>
          <w:rFonts w:ascii="Arial" w:hAnsi="Arial" w:cs="Arial"/>
          <w:b/>
          <w:i/>
          <w:lang w:val="sv-SE"/>
        </w:rPr>
        <w:t>te om sex</w:t>
      </w:r>
      <w:r>
        <w:rPr>
          <w:rFonts w:ascii="Arial" w:hAnsi="Arial" w:cs="Arial"/>
          <w:b/>
          <w:i/>
          <w:lang w:val="sv-SE"/>
        </w:rPr>
        <w:t xml:space="preserve"> månader</w:t>
      </w:r>
      <w:r w:rsidR="00A10F16">
        <w:rPr>
          <w:rFonts w:ascii="Arial" w:hAnsi="Arial" w:cs="Arial"/>
          <w:b/>
          <w:i/>
          <w:lang w:val="sv-SE"/>
        </w:rPr>
        <w:t xml:space="preserve"> igen</w:t>
      </w:r>
      <w:r>
        <w:rPr>
          <w:rFonts w:ascii="Arial" w:hAnsi="Arial" w:cs="Arial"/>
          <w:b/>
          <w:i/>
          <w:lang w:val="sv-SE"/>
        </w:rPr>
        <w:t xml:space="preserve">. </w:t>
      </w:r>
      <w:r w:rsidR="00A10F16" w:rsidRPr="000714F4">
        <w:rPr>
          <w:rFonts w:ascii="Arial" w:hAnsi="Arial" w:cs="Arial"/>
          <w:b/>
          <w:i/>
          <w:lang w:val="sv-SE"/>
        </w:rPr>
        <w:t xml:space="preserve">Ska vi säga Onsdag 14 November klockan 9? </w:t>
      </w:r>
    </w:p>
    <w:p w:rsidR="00062C60" w:rsidRPr="000714F4" w:rsidRDefault="00942111" w:rsidP="00942111">
      <w:pPr>
        <w:jc w:val="right"/>
        <w:rPr>
          <w:rFonts w:ascii="Arial" w:hAnsi="Arial" w:cs="Arial"/>
          <w:i/>
          <w:lang w:val="sv-SE"/>
        </w:rPr>
      </w:pPr>
      <w:r w:rsidRPr="00942111">
        <w:rPr>
          <w:rFonts w:ascii="Arial" w:hAnsi="Arial" w:cs="Arial"/>
          <w:i/>
          <w:lang w:val="sv-SE"/>
        </w:rPr>
        <w:t xml:space="preserve">Det blir bra, men det vore toppen om du kunde skicka en inbjudan så kan jag </w:t>
      </w:r>
      <w:r>
        <w:rPr>
          <w:rFonts w:ascii="Arial" w:hAnsi="Arial" w:cs="Arial"/>
          <w:i/>
          <w:lang w:val="sv-SE"/>
        </w:rPr>
        <w:t>dubbelkolla med</w:t>
      </w:r>
      <w:r w:rsidRPr="00942111">
        <w:rPr>
          <w:rFonts w:ascii="Arial" w:hAnsi="Arial" w:cs="Arial"/>
          <w:i/>
          <w:lang w:val="sv-SE"/>
        </w:rPr>
        <w:t xml:space="preserve"> kalender</w:t>
      </w:r>
      <w:r>
        <w:rPr>
          <w:rFonts w:ascii="Arial" w:hAnsi="Arial" w:cs="Arial"/>
          <w:i/>
          <w:lang w:val="sv-SE"/>
        </w:rPr>
        <w:t xml:space="preserve">n när jag är framför datorn. </w:t>
      </w:r>
    </w:p>
    <w:p w:rsidR="00865BE0" w:rsidRPr="00212000" w:rsidRDefault="00942111" w:rsidP="00461563">
      <w:pPr>
        <w:rPr>
          <w:rFonts w:ascii="Arial" w:hAnsi="Arial" w:cs="Arial"/>
          <w:b/>
          <w:i/>
          <w:lang w:val="sv-SE"/>
        </w:rPr>
      </w:pPr>
      <w:r w:rsidRPr="00942111">
        <w:rPr>
          <w:rFonts w:ascii="Arial" w:hAnsi="Arial" w:cs="Arial"/>
          <w:b/>
          <w:i/>
          <w:lang w:val="sv-SE"/>
        </w:rPr>
        <w:t xml:space="preserve">Toppen! Jag skickar en </w:t>
      </w:r>
      <w:r w:rsidR="00212000">
        <w:rPr>
          <w:rFonts w:ascii="Arial" w:hAnsi="Arial" w:cs="Arial"/>
          <w:b/>
          <w:i/>
          <w:lang w:val="sv-SE"/>
        </w:rPr>
        <w:t xml:space="preserve">mötesinbjudan och en </w:t>
      </w:r>
      <w:r w:rsidRPr="00942111">
        <w:rPr>
          <w:rFonts w:ascii="Arial" w:hAnsi="Arial" w:cs="Arial"/>
          <w:b/>
          <w:i/>
          <w:lang w:val="sv-SE"/>
        </w:rPr>
        <w:t xml:space="preserve">summering över vad vi kom överens om som vanligt. </w:t>
      </w:r>
    </w:p>
    <w:p w:rsidR="00654C5D" w:rsidRPr="000714F4" w:rsidRDefault="00942111" w:rsidP="00FB4837">
      <w:pPr>
        <w:jc w:val="right"/>
        <w:rPr>
          <w:rFonts w:ascii="Arial" w:hAnsi="Arial" w:cs="Arial"/>
          <w:i/>
          <w:lang w:val="sv-SE"/>
        </w:rPr>
      </w:pPr>
      <w:r w:rsidRPr="000714F4">
        <w:rPr>
          <w:rFonts w:ascii="Arial" w:hAnsi="Arial" w:cs="Arial"/>
          <w:i/>
          <w:lang w:val="sv-SE"/>
        </w:rPr>
        <w:t xml:space="preserve">Tack! </w:t>
      </w:r>
    </w:p>
    <w:p w:rsidR="00654C5D" w:rsidRPr="000714F4" w:rsidRDefault="00942111" w:rsidP="00461563">
      <w:pPr>
        <w:rPr>
          <w:rFonts w:ascii="Arial" w:hAnsi="Arial" w:cs="Arial"/>
          <w:b/>
          <w:i/>
          <w:lang w:val="sv-SE"/>
        </w:rPr>
      </w:pPr>
      <w:r w:rsidRPr="00942111">
        <w:rPr>
          <w:rFonts w:ascii="Arial" w:hAnsi="Arial" w:cs="Arial"/>
          <w:b/>
          <w:i/>
          <w:lang w:val="sv-SE"/>
        </w:rPr>
        <w:t>Det var trevligt att trä</w:t>
      </w:r>
      <w:r>
        <w:rPr>
          <w:rFonts w:ascii="Arial" w:hAnsi="Arial" w:cs="Arial"/>
          <w:b/>
          <w:i/>
          <w:lang w:val="sv-SE"/>
        </w:rPr>
        <w:t xml:space="preserve">ffas som </w:t>
      </w:r>
      <w:r w:rsidR="000714F4">
        <w:rPr>
          <w:rFonts w:ascii="Arial" w:hAnsi="Arial" w:cs="Arial"/>
          <w:b/>
          <w:i/>
          <w:lang w:val="sv-SE"/>
        </w:rPr>
        <w:t>alltid och</w:t>
      </w:r>
      <w:r w:rsidR="00FB3EFF">
        <w:rPr>
          <w:rFonts w:ascii="Arial" w:hAnsi="Arial" w:cs="Arial"/>
          <w:b/>
          <w:i/>
          <w:lang w:val="sv-SE"/>
        </w:rPr>
        <w:t xml:space="preserve"> jag ser fram mot </w:t>
      </w:r>
      <w:r>
        <w:rPr>
          <w:rFonts w:ascii="Arial" w:hAnsi="Arial" w:cs="Arial"/>
          <w:b/>
          <w:i/>
          <w:lang w:val="sv-SE"/>
        </w:rPr>
        <w:t xml:space="preserve"> </w:t>
      </w:r>
      <w:r w:rsidR="00FB3EFF">
        <w:rPr>
          <w:rFonts w:ascii="Arial" w:hAnsi="Arial" w:cs="Arial"/>
          <w:b/>
          <w:i/>
          <w:lang w:val="sv-SE"/>
        </w:rPr>
        <w:t xml:space="preserve">att höras igen om ett halvår. </w:t>
      </w:r>
      <w:r>
        <w:rPr>
          <w:rFonts w:ascii="Arial" w:hAnsi="Arial" w:cs="Arial"/>
          <w:b/>
          <w:i/>
          <w:lang w:val="sv-SE"/>
        </w:rPr>
        <w:t xml:space="preserve"> </w:t>
      </w:r>
    </w:p>
    <w:p w:rsidR="00654C5D" w:rsidRPr="00942111" w:rsidRDefault="00942111" w:rsidP="00FB4837">
      <w:pPr>
        <w:jc w:val="right"/>
        <w:rPr>
          <w:rFonts w:ascii="Arial" w:hAnsi="Arial" w:cs="Arial"/>
          <w:i/>
          <w:lang w:val="en-US"/>
        </w:rPr>
      </w:pPr>
      <w:proofErr w:type="spellStart"/>
      <w:r w:rsidRPr="00942111">
        <w:rPr>
          <w:rFonts w:ascii="Arial" w:hAnsi="Arial" w:cs="Arial"/>
          <w:i/>
          <w:lang w:val="en-US"/>
        </w:rPr>
        <w:t>Samma</w:t>
      </w:r>
      <w:proofErr w:type="spellEnd"/>
      <w:r w:rsidRPr="00942111">
        <w:rPr>
          <w:rFonts w:ascii="Arial" w:hAnsi="Arial" w:cs="Arial"/>
          <w:i/>
          <w:lang w:val="en-US"/>
        </w:rPr>
        <w:t xml:space="preserve">, </w:t>
      </w:r>
      <w:proofErr w:type="spellStart"/>
      <w:r w:rsidRPr="00942111">
        <w:rPr>
          <w:rFonts w:ascii="Arial" w:hAnsi="Arial" w:cs="Arial"/>
          <w:i/>
          <w:lang w:val="en-US"/>
        </w:rPr>
        <w:t>hej</w:t>
      </w:r>
      <w:proofErr w:type="spellEnd"/>
      <w:r w:rsidRPr="00942111">
        <w:rPr>
          <w:rFonts w:ascii="Arial" w:hAnsi="Arial" w:cs="Arial"/>
          <w:i/>
          <w:lang w:val="en-US"/>
        </w:rPr>
        <w:t xml:space="preserve">! </w:t>
      </w:r>
    </w:p>
    <w:bookmarkEnd w:id="0"/>
    <w:p w:rsidR="00062C60" w:rsidRPr="00942111" w:rsidRDefault="00062C60" w:rsidP="00461563">
      <w:pPr>
        <w:rPr>
          <w:rFonts w:ascii="Arial" w:hAnsi="Arial" w:cs="Arial"/>
          <w:lang w:val="en-US"/>
        </w:rPr>
      </w:pPr>
    </w:p>
    <w:p w:rsidR="00062C60" w:rsidRPr="00942111" w:rsidRDefault="00062C60" w:rsidP="00461563">
      <w:pPr>
        <w:rPr>
          <w:rFonts w:ascii="Arial" w:hAnsi="Arial" w:cs="Arial"/>
          <w:lang w:val="en-US"/>
        </w:rPr>
      </w:pPr>
    </w:p>
    <w:p w:rsidR="00062C60" w:rsidRPr="00942111" w:rsidRDefault="00062C60" w:rsidP="00461563">
      <w:pPr>
        <w:rPr>
          <w:rFonts w:ascii="Arial" w:hAnsi="Arial" w:cs="Arial"/>
          <w:lang w:val="en-US"/>
        </w:rPr>
      </w:pPr>
    </w:p>
    <w:p w:rsidR="00FB4837" w:rsidRPr="00942111" w:rsidRDefault="00FB4837">
      <w:pPr>
        <w:rPr>
          <w:rFonts w:ascii="Arial" w:hAnsi="Arial" w:cs="Arial"/>
          <w:b/>
          <w:i/>
          <w:lang w:val="en-US"/>
        </w:rPr>
      </w:pPr>
      <w:r w:rsidRPr="00942111">
        <w:rPr>
          <w:rFonts w:ascii="Arial" w:hAnsi="Arial" w:cs="Arial"/>
          <w:b/>
          <w:i/>
          <w:lang w:val="en-US"/>
        </w:rPr>
        <w:br w:type="page"/>
      </w:r>
    </w:p>
    <w:p w:rsidR="00FB4837" w:rsidRPr="00942111" w:rsidRDefault="00FB4837" w:rsidP="00FB4837">
      <w:pPr>
        <w:rPr>
          <w:rFonts w:ascii="Arial" w:hAnsi="Arial" w:cs="Arial"/>
          <w:b/>
          <w:i/>
          <w:lang w:val="en-US"/>
        </w:rPr>
      </w:pPr>
      <w:r w:rsidRPr="00942111">
        <w:rPr>
          <w:rFonts w:ascii="Arial" w:hAnsi="Arial" w:cs="Arial"/>
          <w:b/>
          <w:i/>
          <w:lang w:val="en-US"/>
        </w:rPr>
        <w:lastRenderedPageBreak/>
        <w:t>__________________________________________________________________________</w:t>
      </w:r>
    </w:p>
    <w:p w:rsidR="00FB4837" w:rsidRPr="00942111" w:rsidRDefault="001E2BBF" w:rsidP="00FB4837">
      <w:pPr>
        <w:jc w:val="center"/>
        <w:rPr>
          <w:rFonts w:ascii="Arial" w:hAnsi="Arial" w:cs="Arial"/>
          <w:b/>
          <w:lang w:val="en-US"/>
        </w:rPr>
      </w:pPr>
      <w:r w:rsidRPr="00942111">
        <w:rPr>
          <w:rFonts w:ascii="Arial" w:hAnsi="Arial" w:cs="Arial"/>
          <w:b/>
          <w:lang w:val="en-US"/>
        </w:rPr>
        <w:t>SUMMARY</w:t>
      </w:r>
      <w:r w:rsidR="00FB4837" w:rsidRPr="00942111">
        <w:rPr>
          <w:rFonts w:ascii="Arial" w:hAnsi="Arial" w:cs="Arial"/>
          <w:b/>
          <w:lang w:val="en-US"/>
        </w:rPr>
        <w:br/>
      </w:r>
      <w:r w:rsidR="00FB4837" w:rsidRPr="00942111">
        <w:rPr>
          <w:rFonts w:ascii="Arial" w:hAnsi="Arial" w:cs="Arial"/>
          <w:b/>
          <w:i/>
          <w:lang w:val="en-US"/>
        </w:rPr>
        <w:t>__________________________________________________________________________</w:t>
      </w:r>
    </w:p>
    <w:p w:rsidR="00784166" w:rsidRPr="00784166" w:rsidRDefault="00784166" w:rsidP="00654C5D">
      <w:pPr>
        <w:pStyle w:val="ListParagraph"/>
        <w:numPr>
          <w:ilvl w:val="0"/>
          <w:numId w:val="2"/>
        </w:numPr>
        <w:rPr>
          <w:rFonts w:ascii="Arial" w:hAnsi="Arial" w:cs="Arial"/>
          <w:lang w:val="sv-SE"/>
        </w:rPr>
      </w:pPr>
      <w:r w:rsidRPr="00784166">
        <w:rPr>
          <w:rFonts w:ascii="Arial" w:hAnsi="Arial" w:cs="Arial"/>
          <w:lang w:val="sv-SE"/>
        </w:rPr>
        <w:t xml:space="preserve">Diskuterade avkastning sedan senaste </w:t>
      </w:r>
      <w:r w:rsidR="00212000">
        <w:rPr>
          <w:rFonts w:ascii="Arial" w:hAnsi="Arial" w:cs="Arial"/>
          <w:lang w:val="sv-SE"/>
        </w:rPr>
        <w:t>mö</w:t>
      </w:r>
      <w:r w:rsidRPr="00784166">
        <w:rPr>
          <w:rFonts w:ascii="Arial" w:hAnsi="Arial" w:cs="Arial"/>
          <w:lang w:val="sv-SE"/>
        </w:rPr>
        <w:t>tet och kommenterade om varför utvecklingen varit lite svag</w:t>
      </w:r>
    </w:p>
    <w:p w:rsidR="00784166" w:rsidRPr="00784166" w:rsidRDefault="00784166" w:rsidP="00654C5D">
      <w:pPr>
        <w:pStyle w:val="ListParagraph"/>
        <w:numPr>
          <w:ilvl w:val="0"/>
          <w:numId w:val="2"/>
        </w:numPr>
        <w:rPr>
          <w:rFonts w:ascii="Arial" w:hAnsi="Arial" w:cs="Arial"/>
          <w:lang w:val="sv-SE"/>
        </w:rPr>
      </w:pPr>
      <w:r w:rsidRPr="00784166">
        <w:rPr>
          <w:rFonts w:ascii="Arial" w:hAnsi="Arial" w:cs="Arial"/>
          <w:lang w:val="sv-SE"/>
        </w:rPr>
        <w:t>K</w:t>
      </w:r>
      <w:r>
        <w:rPr>
          <w:rFonts w:ascii="Arial" w:hAnsi="Arial" w:cs="Arial"/>
          <w:lang w:val="sv-SE"/>
        </w:rPr>
        <w:t>und var lite osäker på marknadens framtida utveckling, särskilt i USA, vi diskuterade om vi skulle öka portfölj</w:t>
      </w:r>
      <w:r w:rsidR="00212000">
        <w:rPr>
          <w:rFonts w:ascii="Arial" w:hAnsi="Arial" w:cs="Arial"/>
          <w:lang w:val="sv-SE"/>
        </w:rPr>
        <w:t>ens</w:t>
      </w:r>
      <w:r>
        <w:rPr>
          <w:rFonts w:ascii="Arial" w:hAnsi="Arial" w:cs="Arial"/>
          <w:lang w:val="sv-SE"/>
        </w:rPr>
        <w:t xml:space="preserve"> </w:t>
      </w:r>
      <w:r w:rsidR="00212000">
        <w:rPr>
          <w:rFonts w:ascii="Arial" w:hAnsi="Arial" w:cs="Arial"/>
          <w:lang w:val="sv-SE"/>
        </w:rPr>
        <w:t>allokering</w:t>
      </w:r>
      <w:r>
        <w:rPr>
          <w:rFonts w:ascii="Arial" w:hAnsi="Arial" w:cs="Arial"/>
          <w:lang w:val="sv-SE"/>
        </w:rPr>
        <w:t xml:space="preserve"> i obligationer. </w:t>
      </w:r>
    </w:p>
    <w:p w:rsidR="00784166" w:rsidRPr="00784166" w:rsidRDefault="00784166" w:rsidP="00654C5D">
      <w:pPr>
        <w:pStyle w:val="ListParagraph"/>
        <w:numPr>
          <w:ilvl w:val="0"/>
          <w:numId w:val="2"/>
        </w:numPr>
        <w:rPr>
          <w:rFonts w:ascii="Arial" w:hAnsi="Arial" w:cs="Arial"/>
          <w:lang w:val="sv-SE"/>
        </w:rPr>
      </w:pPr>
      <w:r w:rsidRPr="00784166">
        <w:rPr>
          <w:rFonts w:ascii="Arial" w:hAnsi="Arial" w:cs="Arial"/>
          <w:lang w:val="sv-SE"/>
        </w:rPr>
        <w:t xml:space="preserve">Gick igenom investeringsstrategin och såg att fluktuationerna var acceptabla </w:t>
      </w:r>
      <w:r>
        <w:rPr>
          <w:rFonts w:ascii="Arial" w:hAnsi="Arial" w:cs="Arial"/>
          <w:lang w:val="sv-SE"/>
        </w:rPr>
        <w:t>och kom överens om att forts</w:t>
      </w:r>
      <w:r w:rsidR="00212000">
        <w:rPr>
          <w:rFonts w:ascii="Arial" w:hAnsi="Arial" w:cs="Arial"/>
          <w:lang w:val="sv-SE"/>
        </w:rPr>
        <w:t>ätta med nuvarande investerings</w:t>
      </w:r>
      <w:r>
        <w:rPr>
          <w:rFonts w:ascii="Arial" w:hAnsi="Arial" w:cs="Arial"/>
          <w:lang w:val="sv-SE"/>
        </w:rPr>
        <w:t xml:space="preserve">strategi. </w:t>
      </w:r>
    </w:p>
    <w:p w:rsidR="00784166" w:rsidRPr="00784166" w:rsidRDefault="00784166" w:rsidP="00654C5D">
      <w:pPr>
        <w:pStyle w:val="ListParagraph"/>
        <w:numPr>
          <w:ilvl w:val="0"/>
          <w:numId w:val="2"/>
        </w:numPr>
        <w:rPr>
          <w:rFonts w:ascii="Arial" w:hAnsi="Arial" w:cs="Arial"/>
          <w:lang w:val="sv-SE"/>
        </w:rPr>
      </w:pPr>
      <w:r w:rsidRPr="00784166">
        <w:rPr>
          <w:rFonts w:ascii="Arial" w:hAnsi="Arial" w:cs="Arial"/>
          <w:lang w:val="sv-SE"/>
        </w:rPr>
        <w:t xml:space="preserve">Säljer 100 000 euro i Telenor och investerar medlen i emerging star som </w:t>
      </w:r>
      <w:r w:rsidR="00212000" w:rsidRPr="00784166">
        <w:rPr>
          <w:rFonts w:ascii="Arial" w:hAnsi="Arial" w:cs="Arial"/>
          <w:lang w:val="sv-SE"/>
        </w:rPr>
        <w:t>rekommenderas</w:t>
      </w:r>
      <w:r w:rsidRPr="00784166">
        <w:rPr>
          <w:rFonts w:ascii="Arial" w:hAnsi="Arial" w:cs="Arial"/>
          <w:lang w:val="sv-SE"/>
        </w:rPr>
        <w:t xml:space="preserve"> </w:t>
      </w:r>
      <w:r>
        <w:rPr>
          <w:rFonts w:ascii="Arial" w:hAnsi="Arial" w:cs="Arial"/>
          <w:lang w:val="sv-SE"/>
        </w:rPr>
        <w:t>i</w:t>
      </w:r>
      <w:r w:rsidRPr="00784166">
        <w:rPr>
          <w:rFonts w:ascii="Arial" w:hAnsi="Arial" w:cs="Arial"/>
          <w:lang w:val="sv-SE"/>
        </w:rPr>
        <w:t xml:space="preserve"> market outlook</w:t>
      </w:r>
    </w:p>
    <w:p w:rsidR="003D20A7" w:rsidRPr="007F5911" w:rsidRDefault="00784166" w:rsidP="00654C5D">
      <w:pPr>
        <w:pStyle w:val="ListParagraph"/>
        <w:numPr>
          <w:ilvl w:val="0"/>
          <w:numId w:val="2"/>
        </w:numPr>
        <w:rPr>
          <w:rFonts w:ascii="Arial" w:hAnsi="Arial" w:cs="Arial"/>
          <w:lang w:val="sv-SE"/>
        </w:rPr>
      </w:pPr>
      <w:r w:rsidRPr="00784166">
        <w:rPr>
          <w:rFonts w:ascii="Arial" w:hAnsi="Arial" w:cs="Arial"/>
          <w:lang w:val="sv-SE"/>
        </w:rPr>
        <w:t>Finns inget behov för övriga service tjän</w:t>
      </w:r>
      <w:r>
        <w:rPr>
          <w:rFonts w:ascii="Arial" w:hAnsi="Arial" w:cs="Arial"/>
          <w:lang w:val="sv-SE"/>
        </w:rPr>
        <w:t xml:space="preserve">ster från private banking idag, men vi planerar att diskutera detta djupare i nästa möte. </w:t>
      </w:r>
    </w:p>
    <w:p w:rsidR="00784166" w:rsidRPr="00784166" w:rsidRDefault="00784166" w:rsidP="00654C5D">
      <w:pPr>
        <w:pStyle w:val="ListParagraph"/>
        <w:numPr>
          <w:ilvl w:val="0"/>
          <w:numId w:val="2"/>
        </w:numPr>
        <w:rPr>
          <w:rFonts w:ascii="Arial" w:hAnsi="Arial" w:cs="Arial"/>
          <w:lang w:val="sv-SE"/>
        </w:rPr>
      </w:pPr>
      <w:r w:rsidRPr="00784166">
        <w:rPr>
          <w:rFonts w:ascii="Arial" w:hAnsi="Arial" w:cs="Arial"/>
          <w:lang w:val="sv-SE"/>
        </w:rPr>
        <w:t xml:space="preserve">Skicka mötesinbjudan för nästa mote Onsdag 7e November kl 9. </w:t>
      </w:r>
    </w:p>
    <w:sectPr w:rsidR="00784166" w:rsidRPr="0078416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D11" w:rsidRDefault="00B24D11" w:rsidP="00F72888">
      <w:pPr>
        <w:spacing w:after="0" w:line="240" w:lineRule="auto"/>
      </w:pPr>
      <w:r>
        <w:separator/>
      </w:r>
    </w:p>
  </w:endnote>
  <w:endnote w:type="continuationSeparator" w:id="0">
    <w:p w:rsidR="00B24D11" w:rsidRDefault="00B24D11" w:rsidP="00F7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D11" w:rsidRDefault="00B24D11" w:rsidP="00F72888">
      <w:pPr>
        <w:spacing w:after="0" w:line="240" w:lineRule="auto"/>
      </w:pPr>
      <w:r>
        <w:separator/>
      </w:r>
    </w:p>
  </w:footnote>
  <w:footnote w:type="continuationSeparator" w:id="0">
    <w:p w:rsidR="00B24D11" w:rsidRDefault="00B24D11" w:rsidP="00F72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888" w:rsidRDefault="00F72888" w:rsidP="00F72888">
    <w:pPr>
      <w:pStyle w:val="Header"/>
      <w:jc w:val="right"/>
    </w:pPr>
    <w:r w:rsidRPr="00F72888">
      <w:rPr>
        <w:noProof/>
        <w:lang w:val="en-GB" w:eastAsia="ja-JP" w:bidi="hi-IN"/>
      </w:rPr>
      <w:drawing>
        <wp:inline distT="0" distB="0" distL="0" distR="0" wp14:anchorId="09238E16" wp14:editId="340E8AFB">
          <wp:extent cx="843279" cy="178293"/>
          <wp:effectExtent l="0" t="0" r="0" b="0"/>
          <wp:docPr id="29698" name="Picture 2" descr="Image result for nordea logo png">
            <a:extLst xmlns:a="http://schemas.openxmlformats.org/drawingml/2006/main">
              <a:ext uri="{FF2B5EF4-FFF2-40B4-BE49-F238E27FC236}">
                <a16:creationId xmlns:a16="http://schemas.microsoft.com/office/drawing/2014/main" id="{309D0362-D794-4CCE-BBDE-38C3E1DD04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8" name="Picture 2" descr="Image result for nordea logo png">
                    <a:extLst>
                      <a:ext uri="{FF2B5EF4-FFF2-40B4-BE49-F238E27FC236}">
                        <a16:creationId xmlns:a16="http://schemas.microsoft.com/office/drawing/2014/main" id="{309D0362-D794-4CCE-BBDE-38C3E1DD0472}"/>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13139" t="32760" r="12694" b="30509"/>
                  <a:stretch/>
                </pic:blipFill>
                <pic:spPr bwMode="auto">
                  <a:xfrm>
                    <a:off x="0" y="0"/>
                    <a:ext cx="929736" cy="19657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F09E9"/>
    <w:multiLevelType w:val="hybridMultilevel"/>
    <w:tmpl w:val="63A2DCF4"/>
    <w:lvl w:ilvl="0" w:tplc="E5D270BC">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6BB6EC5"/>
    <w:multiLevelType w:val="hybridMultilevel"/>
    <w:tmpl w:val="AC12A50E"/>
    <w:lvl w:ilvl="0" w:tplc="91D06FB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ena Gårdenberg">
    <w15:presenceInfo w15:providerId="None" w15:userId="Helena Gården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CF"/>
    <w:rsid w:val="00061CDE"/>
    <w:rsid w:val="00062C60"/>
    <w:rsid w:val="000714F4"/>
    <w:rsid w:val="000D272C"/>
    <w:rsid w:val="0010530C"/>
    <w:rsid w:val="001338F1"/>
    <w:rsid w:val="00133932"/>
    <w:rsid w:val="00145996"/>
    <w:rsid w:val="00177BCE"/>
    <w:rsid w:val="00183685"/>
    <w:rsid w:val="001E2BBF"/>
    <w:rsid w:val="00212000"/>
    <w:rsid w:val="0026418B"/>
    <w:rsid w:val="002D5B24"/>
    <w:rsid w:val="00344207"/>
    <w:rsid w:val="00367BB8"/>
    <w:rsid w:val="00382FF0"/>
    <w:rsid w:val="00383F11"/>
    <w:rsid w:val="003857A4"/>
    <w:rsid w:val="003929AC"/>
    <w:rsid w:val="003D20A7"/>
    <w:rsid w:val="003D63B6"/>
    <w:rsid w:val="003F14CF"/>
    <w:rsid w:val="00400DB8"/>
    <w:rsid w:val="00415165"/>
    <w:rsid w:val="00417905"/>
    <w:rsid w:val="0045739E"/>
    <w:rsid w:val="0045782C"/>
    <w:rsid w:val="00461563"/>
    <w:rsid w:val="00461F56"/>
    <w:rsid w:val="004E7098"/>
    <w:rsid w:val="00513C79"/>
    <w:rsid w:val="005351CF"/>
    <w:rsid w:val="005B2F2F"/>
    <w:rsid w:val="005C0D7F"/>
    <w:rsid w:val="005C1803"/>
    <w:rsid w:val="005E5D64"/>
    <w:rsid w:val="00631CD2"/>
    <w:rsid w:val="00654C5D"/>
    <w:rsid w:val="00665BA0"/>
    <w:rsid w:val="006E7605"/>
    <w:rsid w:val="006F00FB"/>
    <w:rsid w:val="006F0B50"/>
    <w:rsid w:val="00784166"/>
    <w:rsid w:val="007B321B"/>
    <w:rsid w:val="007C02CB"/>
    <w:rsid w:val="007C2023"/>
    <w:rsid w:val="007F5911"/>
    <w:rsid w:val="00807BD3"/>
    <w:rsid w:val="00821B17"/>
    <w:rsid w:val="00865BE0"/>
    <w:rsid w:val="008D45CD"/>
    <w:rsid w:val="008E0F35"/>
    <w:rsid w:val="00924858"/>
    <w:rsid w:val="00942111"/>
    <w:rsid w:val="00945920"/>
    <w:rsid w:val="00A10F16"/>
    <w:rsid w:val="00A31243"/>
    <w:rsid w:val="00A547E9"/>
    <w:rsid w:val="00AB0F0D"/>
    <w:rsid w:val="00AE1005"/>
    <w:rsid w:val="00B24D11"/>
    <w:rsid w:val="00B72AE4"/>
    <w:rsid w:val="00B9339D"/>
    <w:rsid w:val="00BC3C72"/>
    <w:rsid w:val="00BD35BB"/>
    <w:rsid w:val="00BE715B"/>
    <w:rsid w:val="00C00981"/>
    <w:rsid w:val="00C07BEA"/>
    <w:rsid w:val="00CA5F91"/>
    <w:rsid w:val="00D672B7"/>
    <w:rsid w:val="00E15BAC"/>
    <w:rsid w:val="00E30FC6"/>
    <w:rsid w:val="00EF0A68"/>
    <w:rsid w:val="00EF49BF"/>
    <w:rsid w:val="00F369EB"/>
    <w:rsid w:val="00F72888"/>
    <w:rsid w:val="00FB3EFF"/>
    <w:rsid w:val="00FB4837"/>
    <w:rsid w:val="00FD4FA5"/>
  </w:rsids>
  <m:mathPr>
    <m:mathFont m:val="Cambria Math"/>
    <m:brkBin m:val="before"/>
    <m:brkBinSub m:val="--"/>
    <m:smallFrac m:val="0"/>
    <m:dispDef/>
    <m:lMargin m:val="0"/>
    <m:rMargin m:val="0"/>
    <m:defJc m:val="centerGroup"/>
    <m:wrapIndent m:val="1440"/>
    <m:intLim m:val="subSup"/>
    <m:naryLim m:val="undOvr"/>
  </m:mathPr>
  <w:themeFontLang w:val="nb-NO"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8C689F9-D189-43EF-B1B5-AE1D11AC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CF"/>
    <w:pPr>
      <w:ind w:left="720"/>
      <w:contextualSpacing/>
    </w:pPr>
  </w:style>
  <w:style w:type="paragraph" w:styleId="Header">
    <w:name w:val="header"/>
    <w:basedOn w:val="Normal"/>
    <w:link w:val="HeaderChar"/>
    <w:uiPriority w:val="99"/>
    <w:unhideWhenUsed/>
    <w:rsid w:val="00F728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2888"/>
  </w:style>
  <w:style w:type="paragraph" w:styleId="Footer">
    <w:name w:val="footer"/>
    <w:basedOn w:val="Normal"/>
    <w:link w:val="FooterChar"/>
    <w:uiPriority w:val="99"/>
    <w:unhideWhenUsed/>
    <w:rsid w:val="00F72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2888"/>
  </w:style>
  <w:style w:type="paragraph" w:styleId="BalloonText">
    <w:name w:val="Balloon Text"/>
    <w:basedOn w:val="Normal"/>
    <w:link w:val="BalloonTextChar"/>
    <w:uiPriority w:val="99"/>
    <w:semiHidden/>
    <w:unhideWhenUsed/>
    <w:rsid w:val="00535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1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1526DD1B999964F939C06D71526D868" ma:contentTypeVersion="2" ma:contentTypeDescription="Skapa ett nytt dokument." ma:contentTypeScope="" ma:versionID="8555082dc76dc640bd939d7d9c4154aa">
  <xsd:schema xmlns:xsd="http://www.w3.org/2001/XMLSchema" xmlns:xs="http://www.w3.org/2001/XMLSchema" xmlns:p="http://schemas.microsoft.com/office/2006/metadata/properties" xmlns:ns2="2e24dec0-c272-427b-adea-f026c1d04de2" targetNamespace="http://schemas.microsoft.com/office/2006/metadata/properties" ma:root="true" ma:fieldsID="b96797910ad1dd06818ed571fb88a4c2" ns2:_="">
    <xsd:import namespace="2e24dec0-c272-427b-adea-f026c1d04d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4dec0-c272-427b-adea-f026c1d04d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79B1D-7732-4EF0-92D2-BF46F50AFBC2}">
  <ds:schemaRefs>
    <ds:schemaRef ds:uri="http://schemas.microsoft.com/sharepoint/v3/contenttype/forms"/>
  </ds:schemaRefs>
</ds:datastoreItem>
</file>

<file path=customXml/itemProps2.xml><?xml version="1.0" encoding="utf-8"?>
<ds:datastoreItem xmlns:ds="http://schemas.openxmlformats.org/officeDocument/2006/customXml" ds:itemID="{209A15EB-B2F5-472A-AB06-3064BBFA38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4dec0-c272-427b-adea-f026c1d04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5AC1C8-7F95-497D-84A6-DA89DFA0E538}">
  <ds:schemaRef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 ds:uri="http://schemas.microsoft.com/office/2006/metadata/properties"/>
    <ds:schemaRef ds:uri="2e24dec0-c272-427b-adea-f026c1d04de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1504</Words>
  <Characters>7973</Characters>
  <Application>Microsoft Office Word</Application>
  <DocSecurity>4</DocSecurity>
  <Lines>66</Lines>
  <Paragraphs>18</Paragraphs>
  <ScaleCrop>false</ScaleCrop>
  <HeadingPairs>
    <vt:vector size="6" baseType="variant">
      <vt:variant>
        <vt:lpstr>Title</vt:lpstr>
      </vt:variant>
      <vt:variant>
        <vt:i4>1</vt:i4>
      </vt:variant>
      <vt:variant>
        <vt:lpstr>Rubrik</vt:lpstr>
      </vt:variant>
      <vt:variant>
        <vt:i4>1</vt:i4>
      </vt:variant>
      <vt:variant>
        <vt:lpstr>Tittel</vt:lpstr>
      </vt:variant>
      <vt:variant>
        <vt:i4>1</vt:i4>
      </vt:variant>
    </vt:vector>
  </HeadingPairs>
  <TitlesOfParts>
    <vt:vector size="3" baseType="lpstr">
      <vt:lpstr/>
      <vt:lpstr/>
      <vt:lpstr/>
    </vt:vector>
  </TitlesOfParts>
  <Company>Nordea</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Medhus, Jon Erik</dc:creator>
  <cp:lastModifiedBy>Dietrichson, Fabian S.</cp:lastModifiedBy>
  <cp:revision>2</cp:revision>
  <cp:lastPrinted>2018-07-11T11:46:00Z</cp:lastPrinted>
  <dcterms:created xsi:type="dcterms:W3CDTF">2018-10-18T20:17:00Z</dcterms:created>
  <dcterms:modified xsi:type="dcterms:W3CDTF">2018-10-18T20:17:00Z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0x010100D1526DD1B999964F939C06D71526D868</vt:lpwstr>
  </property>
</Properties>
</file>